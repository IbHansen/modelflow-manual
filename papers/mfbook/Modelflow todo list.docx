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8499" w14:textId="096E37DA" w:rsidR="0025487D" w:rsidRDefault="004E730B" w:rsidP="004E730B">
      <w:pPr>
        <w:pStyle w:val="Titel"/>
      </w:pPr>
      <w:proofErr w:type="spellStart"/>
      <w:r>
        <w:t>Modelflow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</w:t>
      </w:r>
    </w:p>
    <w:p w14:paraId="46ECFFF0" w14:textId="6D587AC2" w:rsidR="004E730B" w:rsidRDefault="004E730B" w:rsidP="004E730B">
      <w:pPr>
        <w:pStyle w:val="Overskrift1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"/>
        <w:gridCol w:w="2680"/>
        <w:gridCol w:w="542"/>
        <w:gridCol w:w="8308"/>
        <w:gridCol w:w="1460"/>
      </w:tblGrid>
      <w:tr w:rsidR="001F6334" w:rsidRPr="00B05FD4" w14:paraId="3A56F7B5" w14:textId="77777777" w:rsidTr="001F6334">
        <w:sdt>
          <w:sdtPr>
            <w:id w:val="939259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70B52335" w14:textId="21D31D5F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15127446" w14:textId="217DC32C" w:rsidR="001F6334" w:rsidRDefault="001F6334" w:rsidP="00B05FD4">
            <w:r>
              <w:t xml:space="preserve">New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</w:p>
        </w:tc>
        <w:tc>
          <w:tcPr>
            <w:tcW w:w="542" w:type="dxa"/>
          </w:tcPr>
          <w:p w14:paraId="00036EAF" w14:textId="437E2556" w:rsidR="001F6334" w:rsidRDefault="001F6334" w:rsidP="00B05FD4">
            <w:r>
              <w:t>ib</w:t>
            </w:r>
          </w:p>
        </w:tc>
        <w:tc>
          <w:tcPr>
            <w:tcW w:w="8319" w:type="dxa"/>
          </w:tcPr>
          <w:p w14:paraId="336CC989" w14:textId="2DFDDC1F" w:rsidR="001F6334" w:rsidRPr="00B05FD4" w:rsidRDefault="001F6334" w:rsidP="00B05FD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setup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  <w:p w14:paraId="1EB9ED78" w14:textId="2A58BE47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setup notebook to be </w:t>
            </w:r>
            <w:proofErr w:type="gramStart"/>
            <w:r>
              <w:rPr>
                <w:lang w:val="en-US"/>
              </w:rPr>
              <w:t>inserted  in</w:t>
            </w:r>
            <w:proofErr w:type="gramEnd"/>
            <w:r>
              <w:rPr>
                <w:lang w:val="en-US"/>
              </w:rPr>
              <w:t xml:space="preserve"> book which explains the setup cell </w:t>
            </w:r>
          </w:p>
        </w:tc>
        <w:tc>
          <w:tcPr>
            <w:tcW w:w="1462" w:type="dxa"/>
          </w:tcPr>
          <w:p w14:paraId="5DD7C96B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5BAECC5D" w14:textId="77777777" w:rsidTr="001F6334">
        <w:sdt>
          <w:sdtPr>
            <w:id w:val="847140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47DC6D" w14:textId="7D339F91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227D33D7" w14:textId="7014993E" w:rsidR="001F6334" w:rsidRDefault="001F6334" w:rsidP="00B05FD4">
            <w:r>
              <w:t xml:space="preserve">New </w:t>
            </w:r>
            <w:proofErr w:type="spellStart"/>
            <w:r>
              <w:t>hidden</w:t>
            </w:r>
            <w:proofErr w:type="spellEnd"/>
            <w:r>
              <w:t xml:space="preserve"> </w:t>
            </w:r>
            <w:proofErr w:type="spellStart"/>
            <w:r>
              <w:t>colab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</w:p>
        </w:tc>
        <w:tc>
          <w:tcPr>
            <w:tcW w:w="542" w:type="dxa"/>
          </w:tcPr>
          <w:p w14:paraId="383A9486" w14:textId="227418A1" w:rsidR="001F6334" w:rsidRDefault="001F6334" w:rsidP="00B05FD4">
            <w:r>
              <w:t xml:space="preserve">Ib </w:t>
            </w:r>
          </w:p>
        </w:tc>
        <w:tc>
          <w:tcPr>
            <w:tcW w:w="8319" w:type="dxa"/>
          </w:tcPr>
          <w:p w14:paraId="3A60B537" w14:textId="2249BA21" w:rsidR="001F6334" w:rsidRPr="00B05FD4" w:rsidRDefault="001F6334" w:rsidP="001F6334">
            <w:pPr>
              <w:rPr>
                <w:lang w:val="en-US"/>
              </w:rPr>
            </w:pPr>
            <w:r w:rsidRPr="00B05FD4"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colab</w:t>
            </w:r>
            <w:proofErr w:type="spellEnd"/>
            <w:r w:rsidRPr="00B05FD4">
              <w:rPr>
                <w:lang w:val="en-US"/>
              </w:rPr>
              <w:t xml:space="preserve"> cell to </w:t>
            </w:r>
            <w:r>
              <w:rPr>
                <w:lang w:val="en-US"/>
              </w:rPr>
              <w:t>inserted</w:t>
            </w:r>
            <w:r w:rsidRPr="00B05FD4">
              <w:rPr>
                <w:lang w:val="en-US"/>
              </w:rPr>
              <w:t xml:space="preserve"> in all </w:t>
            </w:r>
            <w:r>
              <w:rPr>
                <w:lang w:val="en-US"/>
              </w:rPr>
              <w:t>notebooks. To be hidden in the book</w:t>
            </w:r>
          </w:p>
        </w:tc>
        <w:tc>
          <w:tcPr>
            <w:tcW w:w="1462" w:type="dxa"/>
          </w:tcPr>
          <w:p w14:paraId="2B14E55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4A4758B5" w14:textId="77777777" w:rsidTr="001F6334">
        <w:sdt>
          <w:sdtPr>
            <w:id w:val="-2131078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611E3498" w14:textId="34F1BAD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3569B737" w14:textId="1CE03A03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command reference</w:t>
            </w:r>
          </w:p>
        </w:tc>
        <w:tc>
          <w:tcPr>
            <w:tcW w:w="542" w:type="dxa"/>
          </w:tcPr>
          <w:p w14:paraId="33A6985E" w14:textId="550A6A8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19300A65" w14:textId="345B726D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Expand the command reference </w:t>
            </w:r>
          </w:p>
        </w:tc>
        <w:tc>
          <w:tcPr>
            <w:tcW w:w="1462" w:type="dxa"/>
          </w:tcPr>
          <w:p w14:paraId="630B79A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798AB788" w14:textId="77777777" w:rsidTr="001F6334">
        <w:sdt>
          <w:sdtPr>
            <w:id w:val="-4978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1AED1785" w14:textId="032C174E" w:rsidR="001F6334" w:rsidRDefault="001F6334" w:rsidP="00112920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66C3D1CD" w14:textId="5ED48B33" w:rsidR="001F6334" w:rsidRDefault="001F6334" w:rsidP="0011292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docker </w:t>
            </w:r>
            <w:proofErr w:type="gramStart"/>
            <w:r>
              <w:rPr>
                <w:lang w:val="en-US"/>
              </w:rPr>
              <w:t>image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E22EB73" w14:textId="77777777" w:rsidR="001F6334" w:rsidRPr="00B05FD4" w:rsidRDefault="001F6334" w:rsidP="00112920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CAF7080" w14:textId="34FC6A78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Ib </w:t>
            </w:r>
          </w:p>
        </w:tc>
        <w:tc>
          <w:tcPr>
            <w:tcW w:w="8319" w:type="dxa"/>
          </w:tcPr>
          <w:p w14:paraId="417B8A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B7102F1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63C10CE9" w14:textId="77777777" w:rsidTr="001F6334">
        <w:sdt>
          <w:sdtPr>
            <w:id w:val="889232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6163D86" w14:textId="5715354E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59AFD065" w14:textId="14AC03B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Revise and expand index </w:t>
            </w:r>
          </w:p>
        </w:tc>
        <w:tc>
          <w:tcPr>
            <w:tcW w:w="542" w:type="dxa"/>
          </w:tcPr>
          <w:p w14:paraId="48DA936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0456832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05F3599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3CC5A3F8" w14:textId="77777777" w:rsidTr="001F6334">
        <w:sdt>
          <w:sdtPr>
            <w:rPr>
              <w:lang w:val="en-US"/>
            </w:rPr>
            <w:id w:val="-1426261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9C59639" w14:textId="2F344341" w:rsidR="001F633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2682" w:type="dxa"/>
          </w:tcPr>
          <w:p w14:paraId="001927AE" w14:textId="5D271C20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 xml:space="preserve">Find reviewers  </w:t>
            </w:r>
          </w:p>
        </w:tc>
        <w:tc>
          <w:tcPr>
            <w:tcW w:w="542" w:type="dxa"/>
          </w:tcPr>
          <w:p w14:paraId="6013FA4D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79764FBC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4ADDDF20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07FAA0CA" w14:textId="77777777" w:rsidTr="001F6334">
        <w:sdt>
          <w:sdtPr>
            <w:id w:val="-950774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2FF41C55" w14:textId="5AD1252D" w:rsidR="001F6334" w:rsidRPr="00B05FD4" w:rsidRDefault="001F6334" w:rsidP="00B05FD4">
                <w:pPr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053036AA" w14:textId="58478DF2" w:rsidR="001F6334" w:rsidRPr="00B05FD4" w:rsidRDefault="001F6334" w:rsidP="00B05FD4">
            <w:pPr>
              <w:rPr>
                <w:lang w:val="en-US"/>
              </w:rPr>
            </w:pPr>
            <w:r>
              <w:rPr>
                <w:lang w:val="en-US"/>
              </w:rPr>
              <w:t>Send to reviewers</w:t>
            </w:r>
          </w:p>
        </w:tc>
        <w:tc>
          <w:tcPr>
            <w:tcW w:w="542" w:type="dxa"/>
          </w:tcPr>
          <w:p w14:paraId="25ADDBD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19D8B1C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29283EB6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7A0A41C7" w14:textId="77777777" w:rsidTr="001F6334">
        <w:sdt>
          <w:sdtPr>
            <w:id w:val="14524361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334D606" w14:textId="46A6E98A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2D03922D" w14:textId="77777777" w:rsidR="001F6334" w:rsidRDefault="001F6334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7D0B94B2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4054746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0301E06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0169F0F5" w14:textId="77777777" w:rsidTr="001F6334">
        <w:sdt>
          <w:sdtPr>
            <w:id w:val="414511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5D8A688" w14:textId="0AE6EDF0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537986C6" w14:textId="77777777" w:rsidR="001F6334" w:rsidRDefault="001F6334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78342BD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04822BF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0DCCB24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6828D87F" w14:textId="77777777" w:rsidTr="001F6334">
        <w:sdt>
          <w:sdtPr>
            <w:id w:val="-13335165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584DA86A" w14:textId="1349BB02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3642DA4E" w14:textId="77777777" w:rsidR="001F6334" w:rsidRDefault="001F6334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3DBDA193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EEC69EE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EA8AE05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3CD15E50" w14:textId="77777777" w:rsidTr="001F6334">
        <w:sdt>
          <w:sdtPr>
            <w:id w:val="4896797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02066272" w14:textId="7671A5EF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49FB6EE1" w14:textId="77777777" w:rsidR="001F6334" w:rsidRDefault="001F6334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4DD981C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2C55CB66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7268E2CA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4F490115" w14:textId="77777777" w:rsidTr="001F6334">
        <w:sdt>
          <w:sdtPr>
            <w:id w:val="32470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471BF183" w14:textId="37D54C5D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160D0F40" w14:textId="77777777" w:rsidR="001F6334" w:rsidRDefault="001F6334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0E0EC9DE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6863054A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39CED833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  <w:tr w:rsidR="001F6334" w:rsidRPr="00B05FD4" w14:paraId="598CCD83" w14:textId="77777777" w:rsidTr="001F6334">
        <w:sdt>
          <w:sdtPr>
            <w:id w:val="4319394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</w:tcPr>
              <w:p w14:paraId="3EBB5354" w14:textId="5BC07D5A" w:rsidR="001F6334" w:rsidRDefault="001F6334" w:rsidP="00B05FD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682" w:type="dxa"/>
          </w:tcPr>
          <w:p w14:paraId="3378890B" w14:textId="77777777" w:rsidR="001F6334" w:rsidRDefault="001F6334" w:rsidP="00B05FD4">
            <w:pPr>
              <w:rPr>
                <w:lang w:val="en-US"/>
              </w:rPr>
            </w:pPr>
          </w:p>
        </w:tc>
        <w:tc>
          <w:tcPr>
            <w:tcW w:w="542" w:type="dxa"/>
          </w:tcPr>
          <w:p w14:paraId="322E486F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8319" w:type="dxa"/>
          </w:tcPr>
          <w:p w14:paraId="349D9135" w14:textId="77777777" w:rsidR="001F6334" w:rsidRPr="00B05FD4" w:rsidRDefault="001F6334" w:rsidP="00B05FD4">
            <w:pPr>
              <w:rPr>
                <w:lang w:val="en-US"/>
              </w:rPr>
            </w:pPr>
          </w:p>
        </w:tc>
        <w:tc>
          <w:tcPr>
            <w:tcW w:w="1462" w:type="dxa"/>
          </w:tcPr>
          <w:p w14:paraId="1BD871A7" w14:textId="77777777" w:rsidR="001F6334" w:rsidRPr="00B05FD4" w:rsidRDefault="001F6334" w:rsidP="00B05FD4">
            <w:pPr>
              <w:rPr>
                <w:lang w:val="en-US"/>
              </w:rPr>
            </w:pPr>
          </w:p>
        </w:tc>
      </w:tr>
    </w:tbl>
    <w:p w14:paraId="6947541F" w14:textId="77777777" w:rsidR="00B05FD4" w:rsidRPr="00B05FD4" w:rsidRDefault="00B05FD4" w:rsidP="00B05FD4">
      <w:pPr>
        <w:rPr>
          <w:lang w:val="en-US"/>
        </w:rPr>
      </w:pPr>
    </w:p>
    <w:sectPr w:rsidR="00B05FD4" w:rsidRPr="00B05FD4" w:rsidSect="00B05FD4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0B"/>
    <w:rsid w:val="000B1B33"/>
    <w:rsid w:val="00112920"/>
    <w:rsid w:val="001F6334"/>
    <w:rsid w:val="0025487D"/>
    <w:rsid w:val="004E730B"/>
    <w:rsid w:val="00701E8B"/>
    <w:rsid w:val="007B0659"/>
    <w:rsid w:val="00B05FD4"/>
    <w:rsid w:val="00B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40F1"/>
  <w15:chartTrackingRefBased/>
  <w15:docId w15:val="{335D1429-CEE2-4F21-86F4-0A4B9F82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7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E7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E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E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B0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Pages>1</Pages>
  <Words>76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 Han</dc:creator>
  <cp:keywords/>
  <dc:description/>
  <cp:lastModifiedBy>ib Han</cp:lastModifiedBy>
  <cp:revision>3</cp:revision>
  <dcterms:created xsi:type="dcterms:W3CDTF">2023-12-05T08:20:00Z</dcterms:created>
  <dcterms:modified xsi:type="dcterms:W3CDTF">2023-12-08T10:47:00Z</dcterms:modified>
</cp:coreProperties>
</file>