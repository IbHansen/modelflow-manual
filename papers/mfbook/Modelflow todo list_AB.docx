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78499" w14:textId="096E37DA" w:rsidR="0025487D" w:rsidRDefault="004E730B" w:rsidP="004E730B">
      <w:pPr>
        <w:pStyle w:val="Titel"/>
      </w:pPr>
      <w:r>
        <w:t xml:space="preserve">Modelflow todo list </w:t>
      </w:r>
    </w:p>
    <w:p w14:paraId="46ECFFF0" w14:textId="20DF47F4" w:rsidR="004E730B" w:rsidRDefault="000E5616" w:rsidP="004E730B">
      <w:pPr>
        <w:pStyle w:val="Overskrift1"/>
        <w:rPr>
          <w:ins w:id="0" w:author="Andrew Burns" w:date="2024-03-07T16:11:00Z"/>
        </w:rPr>
      </w:pPr>
      <w:ins w:id="1" w:author="Andrew Burns" w:date="2024-03-07T16:09:00Z">
        <w:r>
          <w:t>March 7</w:t>
        </w:r>
      </w:ins>
    </w:p>
    <w:p w14:paraId="38AABEC3" w14:textId="77777777" w:rsidR="000E5616" w:rsidRDefault="000E5616" w:rsidP="000E5616">
      <w:pPr>
        <w:rPr>
          <w:ins w:id="2" w:author="Andrew Burns" w:date="2024-03-07T16:11:00Z"/>
        </w:rPr>
      </w:pPr>
    </w:p>
    <w:p w14:paraId="45757B90" w14:textId="754BC732" w:rsidR="000E5616" w:rsidDel="001B7164" w:rsidRDefault="000E5616" w:rsidP="000E5616">
      <w:pPr>
        <w:pStyle w:val="Listeafsnit"/>
        <w:numPr>
          <w:ilvl w:val="0"/>
          <w:numId w:val="1"/>
        </w:numPr>
        <w:rPr>
          <w:del w:id="3" w:author="ib Han" w:date="2024-03-11T17:55:00Z" w16du:dateUtc="2024-03-11T16:55:00Z"/>
          <w:lang w:val="en-US"/>
        </w:rPr>
      </w:pPr>
      <w:ins w:id="4" w:author="Andrew Burns" w:date="2024-03-07T16:11:00Z">
        <w:r w:rsidRPr="001B7164">
          <w:rPr>
            <w:lang w:val="en-US"/>
            <w:rPrChange w:id="5" w:author="ib Han" w:date="2024-03-11T17:43:00Z" w16du:dateUtc="2024-03-11T16:43:00Z">
              <w:rPr/>
            </w:rPrChange>
          </w:rPr>
          <w:t>The Repos</w:t>
        </w:r>
      </w:ins>
      <w:ins w:id="6" w:author="Andrew Burns" w:date="2024-03-07T16:13:00Z">
        <w:r w:rsidRPr="001B7164">
          <w:rPr>
            <w:lang w:val="en-US"/>
            <w:rPrChange w:id="7" w:author="ib Han" w:date="2024-03-11T17:43:00Z" w16du:dateUtc="2024-03-11T16:43:00Z">
              <w:rPr/>
            </w:rPrChange>
          </w:rPr>
          <w:t xml:space="preserve"> download to make it a </w:t>
        </w:r>
        <w:proofErr w:type="spellStart"/>
        <w:r w:rsidRPr="001B7164">
          <w:rPr>
            <w:lang w:val="en-US"/>
            <w:rPrChange w:id="8" w:author="ib Han" w:date="2024-03-11T17:43:00Z" w16du:dateUtc="2024-03-11T16:43:00Z">
              <w:rPr/>
            </w:rPrChange>
          </w:rPr>
          <w:t>webrepo</w:t>
        </w:r>
        <w:proofErr w:type="spellEnd"/>
        <w:r w:rsidRPr="001B7164">
          <w:rPr>
            <w:lang w:val="en-US"/>
            <w:rPrChange w:id="9" w:author="ib Han" w:date="2024-03-11T17:43:00Z" w16du:dateUtc="2024-03-11T16:43:00Z">
              <w:rPr/>
            </w:rPrChange>
          </w:rPr>
          <w:t xml:space="preserve"> that would wrap the </w:t>
        </w:r>
        <w:proofErr w:type="spellStart"/>
        <w:r w:rsidRPr="001B7164">
          <w:rPr>
            <w:lang w:val="en-US"/>
            <w:rPrChange w:id="10" w:author="ib Han" w:date="2024-03-11T17:43:00Z" w16du:dateUtc="2024-03-11T16:43:00Z">
              <w:rPr/>
            </w:rPrChange>
          </w:rPr>
          <w:t>borader</w:t>
        </w:r>
        <w:proofErr w:type="spellEnd"/>
        <w:r w:rsidRPr="001B7164">
          <w:rPr>
            <w:lang w:val="en-US"/>
            <w:rPrChange w:id="11" w:author="ib Han" w:date="2024-03-11T17:43:00Z" w16du:dateUtc="2024-03-11T16:43:00Z">
              <w:rPr/>
            </w:rPrChange>
          </w:rPr>
          <w:t xml:space="preserve"> one and point to the WBG Repo</w:t>
        </w:r>
      </w:ins>
      <w:ins w:id="12" w:author="ib Han" w:date="2024-03-11T17:43:00Z" w16du:dateUtc="2024-03-11T16:43:00Z">
        <w:r w:rsidR="00154CEC" w:rsidRPr="001B7164">
          <w:rPr>
            <w:lang w:val="en-US"/>
            <w:rPrChange w:id="13" w:author="ib Han" w:date="2024-03-11T17:43:00Z" w16du:dateUtc="2024-03-11T16:43:00Z">
              <w:rPr/>
            </w:rPrChange>
          </w:rPr>
          <w:br/>
        </w:r>
        <w:proofErr w:type="gramStart"/>
        <w:r w:rsidR="00154CEC" w:rsidRPr="001B7164">
          <w:rPr>
            <w:lang w:val="en-US"/>
          </w:rPr>
          <w:t>-</w:t>
        </w:r>
      </w:ins>
      <w:ins w:id="14" w:author="ib Han" w:date="2024-03-11T17:44:00Z" w16du:dateUtc="2024-03-11T16:44:00Z">
        <w:r w:rsidR="00154CEC" w:rsidRPr="001B7164">
          <w:rPr>
            <w:lang w:val="en-US"/>
          </w:rPr>
          <w:t>.</w:t>
        </w:r>
        <w:proofErr w:type="spellStart"/>
        <w:r w:rsidR="00154CEC" w:rsidRPr="001B7164">
          <w:rPr>
            <w:lang w:val="en-US"/>
          </w:rPr>
          <w:t>Worldbank</w:t>
        </w:r>
        <w:proofErr w:type="gramEnd"/>
        <w:r w:rsidR="00154CEC" w:rsidRPr="001B7164">
          <w:rPr>
            <w:lang w:val="en-US"/>
          </w:rPr>
          <w:t>_Models</w:t>
        </w:r>
        <w:proofErr w:type="spellEnd"/>
        <w:r w:rsidR="00154CEC" w:rsidRPr="001B7164">
          <w:rPr>
            <w:lang w:val="en-US"/>
          </w:rPr>
          <w:t>()</w:t>
        </w:r>
        <w:r w:rsidR="00154CEC" w:rsidRPr="001B7164">
          <w:rPr>
            <w:lang w:val="en-US"/>
          </w:rPr>
          <w:t xml:space="preserve"> </w:t>
        </w:r>
      </w:ins>
      <w:ins w:id="15" w:author="ib Han" w:date="2024-03-11T17:45:00Z" w16du:dateUtc="2024-03-11T16:45:00Z">
        <w:r w:rsidR="00154CEC" w:rsidRPr="001B7164">
          <w:rPr>
            <w:lang w:val="en-US"/>
          </w:rPr>
          <w:t>github.com/</w:t>
        </w:r>
        <w:proofErr w:type="spellStart"/>
        <w:r w:rsidR="00154CEC" w:rsidRPr="001B7164">
          <w:rPr>
            <w:lang w:val="en-US"/>
          </w:rPr>
          <w:t>worldbank</w:t>
        </w:r>
        <w:proofErr w:type="spellEnd"/>
        <w:r w:rsidR="00154CEC" w:rsidRPr="001B7164">
          <w:rPr>
            <w:lang w:val="en-US"/>
          </w:rPr>
          <w:t>/</w:t>
        </w:r>
        <w:proofErr w:type="spellStart"/>
        <w:r w:rsidR="00154CEC" w:rsidRPr="001B7164">
          <w:rPr>
            <w:lang w:val="en-US"/>
          </w:rPr>
          <w:t>MFMod-ModelFlow</w:t>
        </w:r>
        <w:proofErr w:type="spellEnd"/>
        <w:r w:rsidR="00154CEC" w:rsidRPr="001B7164">
          <w:rPr>
            <w:lang w:val="en-US"/>
          </w:rPr>
          <w:t xml:space="preserve"> and place the repo in </w:t>
        </w:r>
        <w:r w:rsidR="00154CEC" w:rsidRPr="001B7164">
          <w:rPr>
            <w:lang w:val="en-US"/>
          </w:rPr>
          <w:t>./</w:t>
        </w:r>
        <w:proofErr w:type="spellStart"/>
        <w:r w:rsidR="00154CEC" w:rsidRPr="001B7164">
          <w:rPr>
            <w:lang w:val="en-US"/>
          </w:rPr>
          <w:t>Worldbank</w:t>
        </w:r>
        <w:proofErr w:type="spellEnd"/>
        <w:r w:rsidR="00154CEC" w:rsidRPr="001B7164">
          <w:rPr>
            <w:lang w:val="en-US"/>
          </w:rPr>
          <w:t xml:space="preserve"> models</w:t>
        </w:r>
        <w:r w:rsidR="00154CEC" w:rsidRPr="001B7164">
          <w:rPr>
            <w:lang w:val="en-US"/>
          </w:rPr>
          <w:t xml:space="preserve"> </w:t>
        </w:r>
      </w:ins>
      <w:ins w:id="16" w:author="ib Han" w:date="2024-03-11T17:46:00Z" w16du:dateUtc="2024-03-11T16:46:00Z">
        <w:r w:rsidR="00154CEC" w:rsidRPr="001B7164">
          <w:rPr>
            <w:lang w:val="en-US"/>
          </w:rPr>
          <w:br/>
          <w:t xml:space="preserve">This should take care of the branding issue. </w:t>
        </w:r>
        <w:r w:rsidR="00154CEC" w:rsidRPr="001B7164">
          <w:rPr>
            <w:lang w:val="en-US"/>
          </w:rPr>
          <w:br/>
          <w:t xml:space="preserve">The user can specify alternative repos and locations. </w:t>
        </w:r>
        <w:proofErr w:type="gramStart"/>
        <w:r w:rsidR="00154CEC" w:rsidRPr="001B7164">
          <w:rPr>
            <w:lang w:val="en-US"/>
          </w:rPr>
          <w:t>Also</w:t>
        </w:r>
        <w:proofErr w:type="gramEnd"/>
        <w:r w:rsidR="00154CEC" w:rsidRPr="001B7164">
          <w:rPr>
            <w:lang w:val="en-US"/>
          </w:rPr>
          <w:t xml:space="preserve"> she can </w:t>
        </w:r>
      </w:ins>
      <w:ins w:id="17" w:author="ib Han" w:date="2024-03-11T17:47:00Z" w16du:dateUtc="2024-03-11T16:47:00Z">
        <w:r w:rsidR="00154CEC" w:rsidRPr="001B7164">
          <w:rPr>
            <w:lang w:val="en-US"/>
          </w:rPr>
          <w:t xml:space="preserve">delete the location before download at the same. </w:t>
        </w:r>
      </w:ins>
      <w:ins w:id="18" w:author="ib Han" w:date="2024-03-11T17:54:00Z" w16du:dateUtc="2024-03-11T16:54:00Z">
        <w:r w:rsidR="001B7164" w:rsidRPr="001B7164">
          <w:rPr>
            <w:lang w:val="en-US"/>
          </w:rPr>
          <w:br/>
        </w:r>
      </w:ins>
      <w:ins w:id="19" w:author="ib Han" w:date="2024-03-11T17:55:00Z" w16du:dateUtc="2024-03-11T16:55:00Z">
        <w:r w:rsidR="001B7164" w:rsidRPr="001B7164">
          <w:rPr>
            <w:lang w:val="en-US"/>
          </w:rPr>
          <w:t>05_WBModels/</w:t>
        </w:r>
        <w:proofErr w:type="spellStart"/>
        <w:r w:rsidR="001B7164" w:rsidRPr="001B7164">
          <w:rPr>
            <w:lang w:val="en-US"/>
          </w:rPr>
          <w:t>AccessingWBModels.ipynb</w:t>
        </w:r>
      </w:ins>
      <w:proofErr w:type="spellEnd"/>
    </w:p>
    <w:p w14:paraId="7DFCD488" w14:textId="0AB830B6" w:rsidR="001B7164" w:rsidRPr="00154CEC" w:rsidRDefault="001B7164" w:rsidP="000E5616">
      <w:pPr>
        <w:pStyle w:val="Listeafsnit"/>
        <w:numPr>
          <w:ilvl w:val="0"/>
          <w:numId w:val="1"/>
        </w:numPr>
        <w:rPr>
          <w:ins w:id="20" w:author="ib Han" w:date="2024-03-11T17:55:00Z" w16du:dateUtc="2024-03-11T16:55:00Z"/>
          <w:lang w:val="en-US"/>
          <w:rPrChange w:id="21" w:author="ib Han" w:date="2024-03-11T17:43:00Z" w16du:dateUtc="2024-03-11T16:43:00Z">
            <w:rPr>
              <w:ins w:id="22" w:author="ib Han" w:date="2024-03-11T17:55:00Z" w16du:dateUtc="2024-03-11T16:55:00Z"/>
            </w:rPr>
          </w:rPrChange>
        </w:rPr>
      </w:pPr>
      <w:ins w:id="23" w:author="ib Han" w:date="2024-03-11T17:55:00Z" w16du:dateUtc="2024-03-11T16:55:00Z">
        <w:r>
          <w:rPr>
            <w:lang w:val="en-US"/>
          </w:rPr>
          <w:t xml:space="preserve"> has been modified to reflect this, but </w:t>
        </w:r>
      </w:ins>
      <w:ins w:id="24" w:author="ib Han" w:date="2024-03-11T18:00:00Z" w16du:dateUtc="2024-03-11T17:00:00Z">
        <w:r>
          <w:rPr>
            <w:lang w:val="en-US"/>
          </w:rPr>
          <w:t xml:space="preserve">finalization </w:t>
        </w:r>
      </w:ins>
      <w:ins w:id="25" w:author="ib Han" w:date="2024-03-11T17:55:00Z" w16du:dateUtc="2024-03-11T16:55:00Z">
        <w:r>
          <w:rPr>
            <w:lang w:val="en-US"/>
          </w:rPr>
          <w:t xml:space="preserve">awaits population of </w:t>
        </w:r>
      </w:ins>
      <w:ins w:id="26" w:author="ib Han" w:date="2024-03-11T17:56:00Z" w16du:dateUtc="2024-03-11T16:56:00Z">
        <w:r w:rsidRPr="00154CEC">
          <w:rPr>
            <w:lang w:val="en-US"/>
          </w:rPr>
          <w:t>github.com/</w:t>
        </w:r>
        <w:proofErr w:type="spellStart"/>
        <w:r w:rsidRPr="00154CEC">
          <w:rPr>
            <w:lang w:val="en-US"/>
          </w:rPr>
          <w:t>worldbank</w:t>
        </w:r>
        <w:proofErr w:type="spellEnd"/>
        <w:r w:rsidRPr="00154CEC">
          <w:rPr>
            <w:lang w:val="en-US"/>
          </w:rPr>
          <w:t>/</w:t>
        </w:r>
        <w:proofErr w:type="spellStart"/>
        <w:r w:rsidRPr="00154CEC">
          <w:rPr>
            <w:lang w:val="en-US"/>
          </w:rPr>
          <w:t>MFMod-ModelFlow</w:t>
        </w:r>
      </w:ins>
      <w:proofErr w:type="spellEnd"/>
    </w:p>
    <w:p w14:paraId="4B3B5FA5" w14:textId="3A64D3D6" w:rsidR="000E5616" w:rsidRDefault="000E5616" w:rsidP="000E5616">
      <w:pPr>
        <w:pStyle w:val="Listeafsnit"/>
        <w:numPr>
          <w:ilvl w:val="0"/>
          <w:numId w:val="1"/>
        </w:numPr>
        <w:rPr>
          <w:ins w:id="27" w:author="Andrew Burns" w:date="2024-03-07T16:16:00Z"/>
        </w:rPr>
      </w:pPr>
      <w:ins w:id="28" w:author="Andrew Burns" w:date="2024-03-07T16:16:00Z">
        <w:r>
          <w:t>Andrew standard scenarios</w:t>
        </w:r>
      </w:ins>
    </w:p>
    <w:p w14:paraId="6F491D0C" w14:textId="501DE0C6" w:rsidR="000E5616" w:rsidRPr="00154CEC" w:rsidRDefault="00946433" w:rsidP="000E5616">
      <w:pPr>
        <w:pStyle w:val="Listeafsnit"/>
        <w:numPr>
          <w:ilvl w:val="0"/>
          <w:numId w:val="1"/>
        </w:numPr>
        <w:rPr>
          <w:ins w:id="29" w:author="Andrew Burns" w:date="2024-03-07T16:51:00Z"/>
          <w:lang w:val="en-US"/>
          <w:rPrChange w:id="30" w:author="ib Han" w:date="2024-03-11T17:43:00Z" w16du:dateUtc="2024-03-11T16:43:00Z">
            <w:rPr>
              <w:ins w:id="31" w:author="Andrew Burns" w:date="2024-03-07T16:51:00Z"/>
            </w:rPr>
          </w:rPrChange>
        </w:rPr>
      </w:pPr>
      <w:ins w:id="32" w:author="Andrew Burns" w:date="2024-03-07T16:47:00Z">
        <w:r w:rsidRPr="00154CEC">
          <w:rPr>
            <w:lang w:val="en-US"/>
            <w:rPrChange w:id="33" w:author="ib Han" w:date="2024-03-11T17:43:00Z" w16du:dateUtc="2024-03-11T16:43:00Z">
              <w:rPr/>
            </w:rPrChange>
          </w:rPr>
          <w:t>Ib show impacts</w:t>
        </w:r>
      </w:ins>
      <w:ins w:id="34" w:author="Andrew Burns" w:date="2024-03-07T16:48:00Z">
        <w:r w:rsidRPr="00154CEC">
          <w:rPr>
            <w:lang w:val="en-US"/>
            <w:rPrChange w:id="35" w:author="ib Han" w:date="2024-03-11T17:43:00Z" w16du:dateUtc="2024-03-11T16:43:00Z">
              <w:rPr/>
            </w:rPrChange>
          </w:rPr>
          <w:t xml:space="preserve"> of 20 oil [price shock) </w:t>
        </w:r>
      </w:ins>
      <w:ins w:id="36" w:author="ib Han" w:date="2024-03-11T17:56:00Z" w16du:dateUtc="2024-03-11T16:56:00Z">
        <w:r w:rsidR="001B7164">
          <w:rPr>
            <w:lang w:val="en-US"/>
          </w:rPr>
          <w:t xml:space="preserve">(with publication standard) </w:t>
        </w:r>
      </w:ins>
      <w:ins w:id="37" w:author="Andrew Burns" w:date="2024-03-07T16:48:00Z">
        <w:r w:rsidRPr="00154CEC">
          <w:rPr>
            <w:lang w:val="en-US"/>
            <w:rPrChange w:id="38" w:author="ib Han" w:date="2024-03-11T17:43:00Z" w16du:dateUtc="2024-03-11T16:43:00Z">
              <w:rPr/>
            </w:rPrChange>
          </w:rPr>
          <w:t xml:space="preserve">just using </w:t>
        </w:r>
        <w:proofErr w:type="spellStart"/>
        <w:r w:rsidRPr="00154CEC">
          <w:rPr>
            <w:lang w:val="en-US"/>
            <w:rPrChange w:id="39" w:author="ib Han" w:date="2024-03-11T17:43:00Z" w16du:dateUtc="2024-03-11T16:43:00Z">
              <w:rPr/>
            </w:rPrChange>
          </w:rPr>
          <w:t>basedf</w:t>
        </w:r>
        <w:proofErr w:type="spellEnd"/>
        <w:r w:rsidRPr="00154CEC">
          <w:rPr>
            <w:lang w:val="en-US"/>
            <w:rPrChange w:id="40" w:author="ib Han" w:date="2024-03-11T17:43:00Z" w16du:dateUtc="2024-03-11T16:43:00Z">
              <w:rPr/>
            </w:rPrChange>
          </w:rPr>
          <w:t xml:space="preserve"> vs </w:t>
        </w:r>
        <w:proofErr w:type="spellStart"/>
        <w:r w:rsidRPr="00154CEC">
          <w:rPr>
            <w:lang w:val="en-US"/>
            <w:rPrChange w:id="41" w:author="ib Han" w:date="2024-03-11T17:43:00Z" w16du:dateUtc="2024-03-11T16:43:00Z">
              <w:rPr/>
            </w:rPrChange>
          </w:rPr>
          <w:t>lastdf</w:t>
        </w:r>
      </w:ins>
      <w:proofErr w:type="spellEnd"/>
      <w:ins w:id="42" w:author="ib Han" w:date="2024-03-11T17:51:00Z" w16du:dateUtc="2024-03-11T16:51:00Z">
        <w:r w:rsidR="00154CEC">
          <w:rPr>
            <w:lang w:val="en-US"/>
          </w:rPr>
          <w:br/>
          <w:t>.</w:t>
        </w:r>
        <w:proofErr w:type="spellStart"/>
        <w:r w:rsidR="00154CEC">
          <w:rPr>
            <w:lang w:val="en-US"/>
          </w:rPr>
          <w:t>df_</w:t>
        </w:r>
        <w:proofErr w:type="gramStart"/>
        <w:r w:rsidR="00154CEC">
          <w:rPr>
            <w:lang w:val="en-US"/>
          </w:rPr>
          <w:t>plot</w:t>
        </w:r>
        <w:proofErr w:type="spellEnd"/>
        <w:r w:rsidR="00154CEC">
          <w:rPr>
            <w:lang w:val="en-US"/>
          </w:rPr>
          <w:t>(</w:t>
        </w:r>
        <w:proofErr w:type="gramEnd"/>
        <w:r w:rsidR="00154CEC">
          <w:rPr>
            <w:lang w:val="en-US"/>
          </w:rPr>
          <w:t xml:space="preserve">) the twin to </w:t>
        </w:r>
        <w:proofErr w:type="spellStart"/>
        <w:r w:rsidR="00154CEC">
          <w:rPr>
            <w:lang w:val="en-US"/>
          </w:rPr>
          <w:t>keep_plot</w:t>
        </w:r>
        <w:proofErr w:type="spellEnd"/>
        <w:r w:rsidR="00154CEC">
          <w:rPr>
            <w:lang w:val="en-US"/>
          </w:rPr>
          <w:t>() has been created.</w:t>
        </w:r>
      </w:ins>
      <w:ins w:id="43" w:author="ib Han" w:date="2024-03-11T17:52:00Z" w16du:dateUtc="2024-03-11T16:52:00Z">
        <w:r w:rsidR="00154CEC">
          <w:rPr>
            <w:lang w:val="en-US"/>
          </w:rPr>
          <w:t xml:space="preserve"> It </w:t>
        </w:r>
        <w:proofErr w:type="gramStart"/>
        <w:r w:rsidR="00154CEC">
          <w:rPr>
            <w:lang w:val="en-US"/>
          </w:rPr>
          <w:t>compares .</w:t>
        </w:r>
        <w:proofErr w:type="spellStart"/>
        <w:r w:rsidR="00154CEC">
          <w:rPr>
            <w:lang w:val="en-US"/>
          </w:rPr>
          <w:t>basedf</w:t>
        </w:r>
        <w:proofErr w:type="spellEnd"/>
        <w:proofErr w:type="gramEnd"/>
        <w:r w:rsidR="00154CEC">
          <w:rPr>
            <w:lang w:val="en-US"/>
          </w:rPr>
          <w:t xml:space="preserve"> and .</w:t>
        </w:r>
        <w:proofErr w:type="spellStart"/>
        <w:r w:rsidR="00154CEC">
          <w:rPr>
            <w:lang w:val="en-US"/>
          </w:rPr>
          <w:t>lastdf</w:t>
        </w:r>
        <w:proofErr w:type="spellEnd"/>
        <w:r w:rsidR="00154CEC">
          <w:rPr>
            <w:lang w:val="en-US"/>
          </w:rPr>
          <w:t xml:space="preserve"> instead of the </w:t>
        </w:r>
        <w:proofErr w:type="spellStart"/>
        <w:r w:rsidR="00154CEC">
          <w:rPr>
            <w:lang w:val="en-US"/>
          </w:rPr>
          <w:t>dataframes</w:t>
        </w:r>
        <w:proofErr w:type="spellEnd"/>
        <w:r w:rsidR="00154CEC">
          <w:rPr>
            <w:lang w:val="en-US"/>
          </w:rPr>
          <w:t xml:space="preserve"> in .</w:t>
        </w:r>
        <w:proofErr w:type="spellStart"/>
        <w:r w:rsidR="00154CEC">
          <w:rPr>
            <w:lang w:val="en-US"/>
          </w:rPr>
          <w:t>keep_solutions</w:t>
        </w:r>
        <w:proofErr w:type="spellEnd"/>
        <w:r w:rsidR="00154CEC">
          <w:rPr>
            <w:lang w:val="en-US"/>
          </w:rPr>
          <w:br/>
          <w:t>also the t</w:t>
        </w:r>
      </w:ins>
      <w:ins w:id="44" w:author="ib Han" w:date="2024-03-11T17:53:00Z" w16du:dateUtc="2024-03-11T16:53:00Z">
        <w:r w:rsidR="00154CEC">
          <w:rPr>
            <w:lang w:val="en-US"/>
          </w:rPr>
          <w:t>wins .</w:t>
        </w:r>
        <w:proofErr w:type="spellStart"/>
        <w:r w:rsidR="00154CEC">
          <w:rPr>
            <w:lang w:val="en-US"/>
          </w:rPr>
          <w:t>keep_show</w:t>
        </w:r>
        <w:proofErr w:type="spellEnd"/>
        <w:r w:rsidR="00154CEC">
          <w:rPr>
            <w:lang w:val="en-US"/>
          </w:rPr>
          <w:t xml:space="preserve"> and .</w:t>
        </w:r>
        <w:proofErr w:type="spellStart"/>
        <w:r w:rsidR="00154CEC">
          <w:rPr>
            <w:lang w:val="en-US"/>
          </w:rPr>
          <w:t>df_show</w:t>
        </w:r>
        <w:proofErr w:type="spellEnd"/>
        <w:r w:rsidR="00154CEC">
          <w:rPr>
            <w:lang w:val="en-US"/>
          </w:rPr>
          <w:t xml:space="preserve"> </w:t>
        </w:r>
        <w:r w:rsidR="001B7164">
          <w:rPr>
            <w:lang w:val="en-US"/>
          </w:rPr>
          <w:t xml:space="preserve">present a interactive widget. </w:t>
        </w:r>
      </w:ins>
    </w:p>
    <w:p w14:paraId="6F4FD0E0" w14:textId="00A533F8" w:rsidR="00946433" w:rsidRPr="00154CEC" w:rsidRDefault="00946433" w:rsidP="000E5616">
      <w:pPr>
        <w:pStyle w:val="Listeafsnit"/>
        <w:numPr>
          <w:ilvl w:val="0"/>
          <w:numId w:val="1"/>
        </w:numPr>
        <w:rPr>
          <w:ins w:id="45" w:author="Andrew Burns" w:date="2024-03-07T16:51:00Z"/>
          <w:lang w:val="en-US"/>
          <w:rPrChange w:id="46" w:author="ib Han" w:date="2024-03-11T17:43:00Z" w16du:dateUtc="2024-03-11T16:43:00Z">
            <w:rPr>
              <w:ins w:id="47" w:author="Andrew Burns" w:date="2024-03-07T16:51:00Z"/>
            </w:rPr>
          </w:rPrChange>
        </w:rPr>
      </w:pPr>
      <w:ins w:id="48" w:author="Andrew Burns" w:date="2024-03-07T16:51:00Z">
        <w:r w:rsidRPr="00154CEC">
          <w:rPr>
            <w:lang w:val="en-US"/>
            <w:rPrChange w:id="49" w:author="ib Han" w:date="2024-03-11T17:43:00Z" w16du:dateUtc="2024-03-11T16:43:00Z">
              <w:rPr/>
            </w:rPrChange>
          </w:rPr>
          <w:t xml:space="preserve">Ib publish revised version of </w:t>
        </w:r>
        <w:proofErr w:type="spellStart"/>
        <w:r w:rsidRPr="00154CEC">
          <w:rPr>
            <w:lang w:val="en-US"/>
            <w:rPrChange w:id="50" w:author="ib Han" w:date="2024-03-11T17:43:00Z" w16du:dateUtc="2024-03-11T16:43:00Z">
              <w:rPr/>
            </w:rPrChange>
          </w:rPr>
          <w:t>modelflow</w:t>
        </w:r>
        <w:proofErr w:type="spellEnd"/>
        <w:r w:rsidRPr="00154CEC">
          <w:rPr>
            <w:lang w:val="en-US"/>
            <w:rPrChange w:id="51" w:author="ib Han" w:date="2024-03-11T17:43:00Z" w16du:dateUtc="2024-03-11T16:43:00Z">
              <w:rPr/>
            </w:rPrChange>
          </w:rPr>
          <w:t xml:space="preserve"> so I can update to it</w:t>
        </w:r>
      </w:ins>
      <w:ins w:id="52" w:author="ib Han" w:date="2024-03-11T17:47:00Z" w16du:dateUtc="2024-03-11T16:47:00Z">
        <w:r w:rsidR="00154CEC">
          <w:rPr>
            <w:lang w:val="en-US"/>
          </w:rPr>
          <w:br/>
          <w:t xml:space="preserve">Now version 2.22 is </w:t>
        </w:r>
      </w:ins>
      <w:ins w:id="53" w:author="ib Han" w:date="2024-03-11T17:48:00Z" w16du:dateUtc="2024-03-11T16:48:00Z">
        <w:r w:rsidR="00154CEC">
          <w:rPr>
            <w:lang w:val="en-US"/>
          </w:rPr>
          <w:t xml:space="preserve">available. Both as </w:t>
        </w:r>
        <w:proofErr w:type="spellStart"/>
        <w:r w:rsidR="00154CEC">
          <w:rPr>
            <w:lang w:val="en-US"/>
          </w:rPr>
          <w:t>modelflow</w:t>
        </w:r>
        <w:proofErr w:type="spellEnd"/>
        <w:r w:rsidR="00154CEC">
          <w:rPr>
            <w:lang w:val="en-US"/>
          </w:rPr>
          <w:t xml:space="preserve"> (not pinned </w:t>
        </w:r>
        <w:proofErr w:type="gramStart"/>
        <w:r w:rsidR="00154CEC">
          <w:rPr>
            <w:lang w:val="en-US"/>
          </w:rPr>
          <w:t>dependencies)  and</w:t>
        </w:r>
        <w:proofErr w:type="gramEnd"/>
        <w:r w:rsidR="00154CEC">
          <w:rPr>
            <w:lang w:val="en-US"/>
          </w:rPr>
          <w:t xml:space="preserve"> </w:t>
        </w:r>
        <w:proofErr w:type="spellStart"/>
        <w:r w:rsidR="00154CEC">
          <w:rPr>
            <w:lang w:val="en-US"/>
          </w:rPr>
          <w:t>modelflow_stable</w:t>
        </w:r>
        <w:proofErr w:type="spellEnd"/>
        <w:r w:rsidR="00154CEC">
          <w:rPr>
            <w:lang w:val="en-US"/>
          </w:rPr>
          <w:t xml:space="preserve"> (</w:t>
        </w:r>
      </w:ins>
      <w:ins w:id="54" w:author="ib Han" w:date="2024-03-11T17:49:00Z" w16du:dateUtc="2024-03-11T16:49:00Z">
        <w:r w:rsidR="00154CEC">
          <w:rPr>
            <w:lang w:val="en-US"/>
          </w:rPr>
          <w:t xml:space="preserve">for the end user. - </w:t>
        </w:r>
      </w:ins>
      <w:ins w:id="55" w:author="ib Han" w:date="2024-03-11T17:48:00Z" w16du:dateUtc="2024-03-11T16:48:00Z">
        <w:r w:rsidR="00154CEC">
          <w:rPr>
            <w:lang w:val="en-US"/>
          </w:rPr>
          <w:t>with pinned dep</w:t>
        </w:r>
      </w:ins>
      <w:ins w:id="56" w:author="ib Han" w:date="2024-03-11T17:49:00Z" w16du:dateUtc="2024-03-11T16:49:00Z">
        <w:r w:rsidR="00154CEC">
          <w:rPr>
            <w:lang w:val="en-US"/>
          </w:rPr>
          <w:t xml:space="preserve">endencies) </w:t>
        </w:r>
      </w:ins>
      <w:ins w:id="57" w:author="ib Han" w:date="2024-03-11T17:48:00Z" w16du:dateUtc="2024-03-11T16:48:00Z">
        <w:r w:rsidR="00154CEC">
          <w:rPr>
            <w:lang w:val="en-US"/>
          </w:rPr>
          <w:t xml:space="preserve"> </w:t>
        </w:r>
      </w:ins>
    </w:p>
    <w:p w14:paraId="429B2188" w14:textId="5B859C52" w:rsidR="00946433" w:rsidRPr="00154CEC" w:rsidRDefault="00946433" w:rsidP="000E5616">
      <w:pPr>
        <w:pStyle w:val="Listeafsnit"/>
        <w:numPr>
          <w:ilvl w:val="0"/>
          <w:numId w:val="1"/>
        </w:numPr>
        <w:rPr>
          <w:ins w:id="58" w:author="Andrew Burns" w:date="2024-03-07T16:52:00Z"/>
          <w:lang w:val="en-US"/>
          <w:rPrChange w:id="59" w:author="ib Han" w:date="2024-03-11T17:48:00Z" w16du:dateUtc="2024-03-11T16:48:00Z">
            <w:rPr>
              <w:ins w:id="60" w:author="Andrew Burns" w:date="2024-03-07T16:52:00Z"/>
            </w:rPr>
          </w:rPrChange>
        </w:rPr>
      </w:pPr>
      <w:ins w:id="61" w:author="Andrew Burns" w:date="2024-03-07T16:52:00Z">
        <w:r w:rsidRPr="00154CEC">
          <w:rPr>
            <w:lang w:val="en-US"/>
            <w:rPrChange w:id="62" w:author="ib Han" w:date="2024-03-11T17:48:00Z" w16du:dateUtc="2024-03-11T16:48:00Z">
              <w:rPr/>
            </w:rPrChange>
          </w:rPr>
          <w:t xml:space="preserve">Andrew test access code </w:t>
        </w:r>
        <w:proofErr w:type="spellStart"/>
        <w:r w:rsidRPr="00154CEC">
          <w:rPr>
            <w:lang w:val="en-US"/>
            <w:rPrChange w:id="63" w:author="ib Han" w:date="2024-03-11T17:48:00Z" w16du:dateUtc="2024-03-11T16:48:00Z">
              <w:rPr/>
            </w:rPrChange>
          </w:rPr>
          <w:t>etc</w:t>
        </w:r>
      </w:ins>
      <w:proofErr w:type="spellEnd"/>
      <w:ins w:id="64" w:author="ib Han" w:date="2024-03-11T17:50:00Z" w16du:dateUtc="2024-03-11T16:50:00Z">
        <w:r w:rsidR="00154CEC">
          <w:rPr>
            <w:lang w:val="en-US"/>
          </w:rPr>
          <w:t xml:space="preserve"> load some model into </w:t>
        </w:r>
        <w:r w:rsidR="00154CEC" w:rsidRPr="00154CEC">
          <w:rPr>
            <w:lang w:val="en-US"/>
          </w:rPr>
          <w:t>github.com/</w:t>
        </w:r>
        <w:proofErr w:type="spellStart"/>
        <w:r w:rsidR="00154CEC" w:rsidRPr="00154CEC">
          <w:rPr>
            <w:lang w:val="en-US"/>
          </w:rPr>
          <w:t>worldbank</w:t>
        </w:r>
        <w:proofErr w:type="spellEnd"/>
        <w:r w:rsidR="00154CEC" w:rsidRPr="00154CEC">
          <w:rPr>
            <w:lang w:val="en-US"/>
          </w:rPr>
          <w:t>/</w:t>
        </w:r>
        <w:proofErr w:type="spellStart"/>
        <w:r w:rsidR="00154CEC" w:rsidRPr="00154CEC">
          <w:rPr>
            <w:lang w:val="en-US"/>
          </w:rPr>
          <w:t>MFMod-ModelFlow</w:t>
        </w:r>
        <w:proofErr w:type="spellEnd"/>
        <w:r w:rsidR="00154CEC">
          <w:rPr>
            <w:lang w:val="en-US"/>
          </w:rPr>
          <w:t xml:space="preserve"> </w:t>
        </w:r>
        <w:proofErr w:type="gramStart"/>
        <w:r w:rsidR="00154CEC">
          <w:rPr>
            <w:lang w:val="en-US"/>
          </w:rPr>
          <w:t>in order to</w:t>
        </w:r>
        <w:proofErr w:type="gramEnd"/>
        <w:r w:rsidR="00154CEC">
          <w:rPr>
            <w:lang w:val="en-US"/>
          </w:rPr>
          <w:t xml:space="preserve"> produce output for use in JB. </w:t>
        </w:r>
      </w:ins>
    </w:p>
    <w:p w14:paraId="34CF024E" w14:textId="2419460D" w:rsidR="00946433" w:rsidRPr="00154CEC" w:rsidRDefault="00946433" w:rsidP="000E5616">
      <w:pPr>
        <w:pStyle w:val="Listeafsnit"/>
        <w:numPr>
          <w:ilvl w:val="0"/>
          <w:numId w:val="1"/>
        </w:numPr>
        <w:rPr>
          <w:ins w:id="65" w:author="Andrew Burns" w:date="2024-03-07T17:05:00Z"/>
          <w:lang w:val="en-US"/>
          <w:rPrChange w:id="66" w:author="ib Han" w:date="2024-03-11T17:43:00Z" w16du:dateUtc="2024-03-11T16:43:00Z">
            <w:rPr>
              <w:ins w:id="67" w:author="Andrew Burns" w:date="2024-03-07T17:05:00Z"/>
            </w:rPr>
          </w:rPrChange>
        </w:rPr>
      </w:pPr>
      <w:ins w:id="68" w:author="Andrew Burns" w:date="2024-03-07T16:52:00Z">
        <w:r w:rsidRPr="00154CEC">
          <w:rPr>
            <w:lang w:val="en-US"/>
            <w:rPrChange w:id="69" w:author="ib Han" w:date="2024-03-11T17:43:00Z" w16du:dateUtc="2024-03-11T16:43:00Z">
              <w:rPr/>
            </w:rPrChange>
          </w:rPr>
          <w:t xml:space="preserve">Andrew </w:t>
        </w:r>
        <w:proofErr w:type="gramStart"/>
        <w:r w:rsidRPr="00154CEC">
          <w:rPr>
            <w:lang w:val="en-US"/>
            <w:rPrChange w:id="70" w:author="ib Han" w:date="2024-03-11T17:43:00Z" w16du:dateUtc="2024-03-11T16:43:00Z">
              <w:rPr/>
            </w:rPrChange>
          </w:rPr>
          <w:t>look</w:t>
        </w:r>
        <w:proofErr w:type="gramEnd"/>
        <w:r w:rsidRPr="00154CEC">
          <w:rPr>
            <w:lang w:val="en-US"/>
            <w:rPrChange w:id="71" w:author="ib Han" w:date="2024-03-11T17:43:00Z" w16du:dateUtc="2024-03-11T16:43:00Z">
              <w:rPr/>
            </w:rPrChange>
          </w:rPr>
          <w:t xml:space="preserve"> at the eigenvalue discussion and revise it</w:t>
        </w:r>
      </w:ins>
    </w:p>
    <w:p w14:paraId="009F221F" w14:textId="2F6A7CA8" w:rsidR="0086272E" w:rsidRPr="00154CEC" w:rsidRDefault="0086272E" w:rsidP="000E5616">
      <w:pPr>
        <w:pStyle w:val="Listeafsnit"/>
        <w:numPr>
          <w:ilvl w:val="0"/>
          <w:numId w:val="1"/>
        </w:numPr>
        <w:rPr>
          <w:ins w:id="72" w:author="Andrew Burns" w:date="2024-03-07T17:06:00Z"/>
          <w:lang w:val="en-US"/>
          <w:rPrChange w:id="73" w:author="ib Han" w:date="2024-03-11T17:43:00Z" w16du:dateUtc="2024-03-11T16:43:00Z">
            <w:rPr>
              <w:ins w:id="74" w:author="Andrew Burns" w:date="2024-03-07T17:06:00Z"/>
            </w:rPr>
          </w:rPrChange>
        </w:rPr>
      </w:pPr>
      <w:ins w:id="75" w:author="Andrew Burns" w:date="2024-03-07T17:06:00Z">
        <w:r w:rsidRPr="00154CEC">
          <w:rPr>
            <w:lang w:val="en-US"/>
            <w:rPrChange w:id="76" w:author="ib Han" w:date="2024-03-11T17:43:00Z" w16du:dateUtc="2024-03-11T16:43:00Z">
              <w:rPr/>
            </w:rPrChange>
          </w:rPr>
          <w:t xml:space="preserve">Ib to look at </w:t>
        </w:r>
        <w:proofErr w:type="spellStart"/>
        <w:r w:rsidRPr="00154CEC">
          <w:rPr>
            <w:lang w:val="en-US"/>
            <w:rPrChange w:id="77" w:author="ib Han" w:date="2024-03-11T17:43:00Z" w16du:dateUtc="2024-03-11T16:43:00Z">
              <w:rPr/>
            </w:rPrChange>
          </w:rPr>
          <w:t>interactrive</w:t>
        </w:r>
        <w:proofErr w:type="spellEnd"/>
        <w:r w:rsidRPr="00154CEC">
          <w:rPr>
            <w:lang w:val="en-US"/>
            <w:rPrChange w:id="78" w:author="ib Han" w:date="2024-03-11T17:43:00Z" w16du:dateUtc="2024-03-11T16:43:00Z">
              <w:rPr/>
            </w:rPrChange>
          </w:rPr>
          <w:t xml:space="preserve"> </w:t>
        </w:r>
        <w:proofErr w:type="spellStart"/>
        <w:r w:rsidRPr="00154CEC">
          <w:rPr>
            <w:lang w:val="en-US"/>
            <w:rPrChange w:id="79" w:author="ib Han" w:date="2024-03-11T17:43:00Z" w16du:dateUtc="2024-03-11T16:43:00Z">
              <w:rPr/>
            </w:rPrChange>
          </w:rPr>
          <w:t>sectrion</w:t>
        </w:r>
        <w:proofErr w:type="spellEnd"/>
        <w:r w:rsidRPr="00154CEC">
          <w:rPr>
            <w:lang w:val="en-US"/>
            <w:rPrChange w:id="80" w:author="ib Han" w:date="2024-03-11T17:43:00Z" w16du:dateUtc="2024-03-11T16:43:00Z">
              <w:rPr/>
            </w:rPrChange>
          </w:rPr>
          <w:t xml:space="preserve"> and make sure complete and think about separate chapter?</w:t>
        </w:r>
      </w:ins>
    </w:p>
    <w:p w14:paraId="2CA61724" w14:textId="2F95E24B" w:rsidR="0086272E" w:rsidRPr="00154CEC" w:rsidRDefault="007F4CDF" w:rsidP="000E5616">
      <w:pPr>
        <w:pStyle w:val="Listeafsnit"/>
        <w:numPr>
          <w:ilvl w:val="0"/>
          <w:numId w:val="1"/>
        </w:numPr>
        <w:rPr>
          <w:ins w:id="81" w:author="Andrew Burns" w:date="2024-03-07T17:17:00Z"/>
          <w:lang w:val="en-US"/>
          <w:rPrChange w:id="82" w:author="ib Han" w:date="2024-03-11T17:43:00Z" w16du:dateUtc="2024-03-11T16:43:00Z">
            <w:rPr>
              <w:ins w:id="83" w:author="Andrew Burns" w:date="2024-03-07T17:17:00Z"/>
            </w:rPr>
          </w:rPrChange>
        </w:rPr>
      </w:pPr>
      <w:ins w:id="84" w:author="Andrew Burns" w:date="2024-03-07T17:10:00Z">
        <w:r w:rsidRPr="00154CEC">
          <w:rPr>
            <w:lang w:val="en-US"/>
            <w:rPrChange w:id="85" w:author="ib Han" w:date="2024-03-11T17:43:00Z" w16du:dateUtc="2024-03-11T16:43:00Z">
              <w:rPr/>
            </w:rPrChange>
          </w:rPr>
          <w:t>link to link</w:t>
        </w:r>
      </w:ins>
      <w:ins w:id="86" w:author="Andrew Burns" w:date="2024-03-07T17:11:00Z">
        <w:r w:rsidRPr="00154CEC">
          <w:rPr>
            <w:lang w:val="en-US"/>
            <w:rPrChange w:id="87" w:author="ib Han" w:date="2024-03-11T17:43:00Z" w16du:dateUtc="2024-03-11T16:43:00Z">
              <w:rPr/>
            </w:rPrChange>
          </w:rPr>
          <w:t xml:space="preserve">s </w:t>
        </w:r>
      </w:ins>
      <w:ins w:id="88" w:author="Andrew Burns" w:date="2024-03-07T17:17:00Z">
        <w:r w:rsidRPr="00154CEC">
          <w:rPr>
            <w:lang w:val="en-US"/>
            <w:rPrChange w:id="89" w:author="ib Han" w:date="2024-03-11T17:43:00Z" w16du:dateUtc="2024-03-11T16:43:00Z">
              <w:rPr/>
            </w:rPrChange>
          </w:rPr>
          <w:t xml:space="preserve">i.e. in Tutorial </w:t>
        </w:r>
        <w:proofErr w:type="gramStart"/>
        <w:r w:rsidRPr="00154CEC">
          <w:rPr>
            <w:lang w:val="en-US"/>
            <w:rPrChange w:id="90" w:author="ib Han" w:date="2024-03-11T17:43:00Z" w16du:dateUtc="2024-03-11T16:43:00Z">
              <w:rPr/>
            </w:rPrChange>
          </w:rPr>
          <w:t>section</w:t>
        </w:r>
        <w:proofErr w:type="gramEnd"/>
      </w:ins>
    </w:p>
    <w:p w14:paraId="6AE2E437" w14:textId="77777777" w:rsidR="007F4CDF" w:rsidRPr="00154CEC" w:rsidRDefault="007F4CDF">
      <w:pPr>
        <w:pStyle w:val="Listeafsnit"/>
        <w:numPr>
          <w:ilvl w:val="0"/>
          <w:numId w:val="1"/>
        </w:numPr>
        <w:rPr>
          <w:ins w:id="91" w:author="Andrew Burns" w:date="2024-03-07T16:09:00Z"/>
          <w:lang w:val="en-US"/>
          <w:rPrChange w:id="92" w:author="ib Han" w:date="2024-03-11T17:43:00Z" w16du:dateUtc="2024-03-11T16:43:00Z">
            <w:rPr>
              <w:ins w:id="93" w:author="Andrew Burns" w:date="2024-03-07T16:09:00Z"/>
            </w:rPr>
          </w:rPrChange>
        </w:rPr>
        <w:pPrChange w:id="94" w:author="Andrew Burns" w:date="2024-03-07T16:11:00Z">
          <w:pPr>
            <w:pStyle w:val="Overskrift1"/>
          </w:pPr>
        </w:pPrChange>
      </w:pPr>
    </w:p>
    <w:p w14:paraId="2617B307" w14:textId="77777777" w:rsidR="000E5616" w:rsidRPr="00154CEC" w:rsidRDefault="000E5616" w:rsidP="000E5616">
      <w:pPr>
        <w:rPr>
          <w:ins w:id="95" w:author="Andrew Burns" w:date="2024-03-07T16:09:00Z"/>
          <w:lang w:val="en-US"/>
          <w:rPrChange w:id="96" w:author="ib Han" w:date="2024-03-11T17:43:00Z" w16du:dateUtc="2024-03-11T16:43:00Z">
            <w:rPr>
              <w:ins w:id="97" w:author="Andrew Burns" w:date="2024-03-07T16:09:00Z"/>
            </w:rPr>
          </w:rPrChange>
        </w:rPr>
      </w:pPr>
    </w:p>
    <w:p w14:paraId="2A782CFC" w14:textId="77777777" w:rsidR="000E5616" w:rsidRPr="00154CEC" w:rsidRDefault="000E5616">
      <w:pPr>
        <w:rPr>
          <w:lang w:val="en-US"/>
          <w:rPrChange w:id="98" w:author="ib Han" w:date="2024-03-11T17:43:00Z" w16du:dateUtc="2024-03-11T16:43:00Z">
            <w:rPr/>
          </w:rPrChange>
        </w:rPr>
        <w:pPrChange w:id="99" w:author="Andrew Burns" w:date="2024-03-07T16:09:00Z">
          <w:pPr>
            <w:pStyle w:val="Overskrift1"/>
          </w:pPr>
        </w:pPrChange>
      </w:pPr>
    </w:p>
    <w:tbl>
      <w:tblPr>
        <w:tblStyle w:val="Tabel-Gitter"/>
        <w:tblW w:w="0" w:type="auto"/>
        <w:tblLook w:val="04A0" w:firstRow="1" w:lastRow="0" w:firstColumn="1" w:lastColumn="0" w:noHBand="0" w:noVBand="1"/>
      </w:tblPr>
      <w:tblGrid>
        <w:gridCol w:w="436"/>
        <w:gridCol w:w="2625"/>
        <w:gridCol w:w="914"/>
        <w:gridCol w:w="8042"/>
        <w:gridCol w:w="1409"/>
      </w:tblGrid>
      <w:tr w:rsidR="00BA6918" w:rsidRPr="00154CEC" w14:paraId="3A56F7B5" w14:textId="77777777" w:rsidTr="001F6334">
        <w:tc>
          <w:tcPr>
            <w:tcW w:w="421" w:type="dxa"/>
          </w:tcPr>
          <w:p w14:paraId="70B52335" w14:textId="3560CEE0" w:rsidR="001F6334" w:rsidRDefault="001F6334" w:rsidP="00B05FD4">
            <w:r>
              <w:rPr>
                <w:rFonts w:ascii="MS Gothic" w:eastAsia="MS Gothic" w:hAnsi="MS Gothic" w:hint="eastAsia"/>
              </w:rPr>
              <w:t>☒</w:t>
            </w:r>
          </w:p>
        </w:tc>
        <w:tc>
          <w:tcPr>
            <w:tcW w:w="2682" w:type="dxa"/>
          </w:tcPr>
          <w:p w14:paraId="15127446" w14:textId="217DC32C" w:rsidR="001F6334" w:rsidRDefault="001F6334" w:rsidP="00B05FD4">
            <w:r>
              <w:t>New hidden setup cell</w:t>
            </w:r>
          </w:p>
        </w:tc>
        <w:tc>
          <w:tcPr>
            <w:tcW w:w="542" w:type="dxa"/>
          </w:tcPr>
          <w:p w14:paraId="00036EAF" w14:textId="437E2556" w:rsidR="001F6334" w:rsidRDefault="001F6334" w:rsidP="00B05FD4">
            <w:r>
              <w:t>ib</w:t>
            </w:r>
          </w:p>
        </w:tc>
        <w:tc>
          <w:tcPr>
            <w:tcW w:w="8319" w:type="dxa"/>
          </w:tcPr>
          <w:p w14:paraId="336CC989" w14:textId="2DFDDC1F" w:rsidR="001F6334" w:rsidRPr="00B05FD4" w:rsidRDefault="001F6334" w:rsidP="00B05FD4">
            <w:pPr>
              <w:rPr>
                <w:lang w:val="en-US"/>
              </w:rPr>
            </w:pPr>
            <w:r w:rsidRPr="00B05FD4">
              <w:rPr>
                <w:lang w:val="en-US"/>
              </w:rPr>
              <w:t xml:space="preserve">Create a setup cell to </w:t>
            </w:r>
            <w:r>
              <w:rPr>
                <w:lang w:val="en-US"/>
              </w:rPr>
              <w:t>inserted</w:t>
            </w:r>
            <w:r w:rsidRPr="00B05FD4">
              <w:rPr>
                <w:lang w:val="en-US"/>
              </w:rPr>
              <w:t xml:space="preserve"> in all </w:t>
            </w:r>
            <w:r>
              <w:rPr>
                <w:lang w:val="en-US"/>
              </w:rPr>
              <w:t>notebooks. To be hidden in the book</w:t>
            </w:r>
          </w:p>
          <w:p w14:paraId="1EB9ED78" w14:textId="2A58BE47" w:rsidR="001F6334" w:rsidRPr="00B05FD4" w:rsidRDefault="001F6334" w:rsidP="00B05FD4">
            <w:pPr>
              <w:rPr>
                <w:lang w:val="en-US"/>
              </w:rPr>
            </w:pPr>
            <w:r>
              <w:rPr>
                <w:lang w:val="en-US"/>
              </w:rPr>
              <w:t xml:space="preserve">Create a setup notebook to be </w:t>
            </w:r>
            <w:proofErr w:type="gramStart"/>
            <w:r>
              <w:rPr>
                <w:lang w:val="en-US"/>
              </w:rPr>
              <w:t>inserted  in</w:t>
            </w:r>
            <w:proofErr w:type="gramEnd"/>
            <w:r>
              <w:rPr>
                <w:lang w:val="en-US"/>
              </w:rPr>
              <w:t xml:space="preserve"> book which explains the setup cell </w:t>
            </w:r>
          </w:p>
        </w:tc>
        <w:tc>
          <w:tcPr>
            <w:tcW w:w="1462" w:type="dxa"/>
          </w:tcPr>
          <w:p w14:paraId="5DD7C96B" w14:textId="77777777" w:rsidR="001F6334" w:rsidRPr="00B05FD4" w:rsidRDefault="001F6334" w:rsidP="00B05FD4">
            <w:pPr>
              <w:rPr>
                <w:lang w:val="en-US"/>
              </w:rPr>
            </w:pPr>
          </w:p>
        </w:tc>
      </w:tr>
      <w:tr w:rsidR="00BA6918" w:rsidRPr="00154CEC" w14:paraId="5BAECC5D" w14:textId="77777777" w:rsidTr="001F6334">
        <w:tc>
          <w:tcPr>
            <w:tcW w:w="421" w:type="dxa"/>
          </w:tcPr>
          <w:p w14:paraId="6147DC6D" w14:textId="6DC0AE1B" w:rsidR="001F6334" w:rsidRDefault="00BA6918" w:rsidP="00B05FD4">
            <w:r>
              <w:rPr>
                <w:rFonts w:ascii="MS Gothic" w:eastAsia="MS Gothic" w:hAnsi="MS Gothic" w:hint="eastAsia"/>
              </w:rPr>
              <w:t>☒</w:t>
            </w:r>
          </w:p>
        </w:tc>
        <w:tc>
          <w:tcPr>
            <w:tcW w:w="2682" w:type="dxa"/>
          </w:tcPr>
          <w:p w14:paraId="227D33D7" w14:textId="7014993E" w:rsidR="001F6334" w:rsidRDefault="001F6334" w:rsidP="00B05FD4">
            <w:r>
              <w:t xml:space="preserve">New hidden colab cell </w:t>
            </w:r>
          </w:p>
        </w:tc>
        <w:tc>
          <w:tcPr>
            <w:tcW w:w="542" w:type="dxa"/>
          </w:tcPr>
          <w:p w14:paraId="383A9486" w14:textId="227418A1" w:rsidR="001F6334" w:rsidRDefault="001F6334" w:rsidP="00B05FD4">
            <w:r>
              <w:t xml:space="preserve">Ib </w:t>
            </w:r>
          </w:p>
        </w:tc>
        <w:tc>
          <w:tcPr>
            <w:tcW w:w="8319" w:type="dxa"/>
          </w:tcPr>
          <w:p w14:paraId="3A60B537" w14:textId="2249BA21" w:rsidR="001F6334" w:rsidRPr="00B05FD4" w:rsidRDefault="001F6334" w:rsidP="001F6334">
            <w:pPr>
              <w:rPr>
                <w:lang w:val="en-US"/>
              </w:rPr>
            </w:pPr>
            <w:r w:rsidRPr="00B05FD4">
              <w:rPr>
                <w:lang w:val="en-US"/>
              </w:rPr>
              <w:t xml:space="preserve">Create a </w:t>
            </w:r>
            <w:r>
              <w:rPr>
                <w:lang w:val="en-US"/>
              </w:rPr>
              <w:t>colab</w:t>
            </w:r>
            <w:r w:rsidRPr="00B05FD4">
              <w:rPr>
                <w:lang w:val="en-US"/>
              </w:rPr>
              <w:t xml:space="preserve"> cell to </w:t>
            </w:r>
            <w:r>
              <w:rPr>
                <w:lang w:val="en-US"/>
              </w:rPr>
              <w:t>inserted</w:t>
            </w:r>
            <w:r w:rsidRPr="00B05FD4">
              <w:rPr>
                <w:lang w:val="en-US"/>
              </w:rPr>
              <w:t xml:space="preserve"> in all </w:t>
            </w:r>
            <w:r>
              <w:rPr>
                <w:lang w:val="en-US"/>
              </w:rPr>
              <w:t>notebooks. To be hidden in the book</w:t>
            </w:r>
          </w:p>
        </w:tc>
        <w:tc>
          <w:tcPr>
            <w:tcW w:w="1462" w:type="dxa"/>
          </w:tcPr>
          <w:p w14:paraId="2B14E556" w14:textId="77777777" w:rsidR="001F6334" w:rsidRPr="00B05FD4" w:rsidRDefault="001F6334" w:rsidP="00B05FD4">
            <w:pPr>
              <w:rPr>
                <w:lang w:val="en-US"/>
              </w:rPr>
            </w:pPr>
          </w:p>
        </w:tc>
      </w:tr>
      <w:tr w:rsidR="00BA6918" w:rsidRPr="00B05FD4" w14:paraId="4A4758B5" w14:textId="77777777" w:rsidTr="001F6334">
        <w:tc>
          <w:tcPr>
            <w:tcW w:w="421" w:type="dxa"/>
          </w:tcPr>
          <w:p w14:paraId="611E3498" w14:textId="449E0BC1" w:rsidR="001F6334" w:rsidRDefault="001F6334" w:rsidP="00B05FD4">
            <w:pPr>
              <w:rPr>
                <w:lang w:val="en-US"/>
              </w:rPr>
            </w:pPr>
            <w:r>
              <w:rPr>
                <w:rFonts w:ascii="MS Gothic" w:eastAsia="MS Gothic" w:hAnsi="MS Gothic" w:hint="eastAsia"/>
              </w:rPr>
              <w:t>☐</w:t>
            </w:r>
          </w:p>
        </w:tc>
        <w:tc>
          <w:tcPr>
            <w:tcW w:w="2682" w:type="dxa"/>
          </w:tcPr>
          <w:p w14:paraId="3569B737" w14:textId="1CE03A03" w:rsidR="001F6334" w:rsidRPr="00B05FD4" w:rsidRDefault="001F6334" w:rsidP="00B05FD4">
            <w:pPr>
              <w:rPr>
                <w:lang w:val="en-US"/>
              </w:rPr>
            </w:pPr>
            <w:r>
              <w:rPr>
                <w:lang w:val="en-US"/>
              </w:rPr>
              <w:t>command reference</w:t>
            </w:r>
          </w:p>
        </w:tc>
        <w:tc>
          <w:tcPr>
            <w:tcW w:w="542" w:type="dxa"/>
          </w:tcPr>
          <w:p w14:paraId="33A6985E" w14:textId="550A6A82" w:rsidR="001F6334" w:rsidRPr="00B05FD4" w:rsidRDefault="001F6334" w:rsidP="00B05FD4">
            <w:pPr>
              <w:rPr>
                <w:lang w:val="en-US"/>
              </w:rPr>
            </w:pPr>
            <w:r>
              <w:rPr>
                <w:lang w:val="en-US"/>
              </w:rPr>
              <w:t xml:space="preserve">Ib </w:t>
            </w:r>
          </w:p>
        </w:tc>
        <w:tc>
          <w:tcPr>
            <w:tcW w:w="8319" w:type="dxa"/>
          </w:tcPr>
          <w:p w14:paraId="19300A65" w14:textId="345B726D" w:rsidR="001F6334" w:rsidRPr="00B05FD4" w:rsidRDefault="001F6334" w:rsidP="00B05FD4">
            <w:pPr>
              <w:rPr>
                <w:lang w:val="en-US"/>
              </w:rPr>
            </w:pPr>
            <w:r>
              <w:rPr>
                <w:lang w:val="en-US"/>
              </w:rPr>
              <w:t xml:space="preserve">Expand the command reference </w:t>
            </w:r>
          </w:p>
        </w:tc>
        <w:tc>
          <w:tcPr>
            <w:tcW w:w="1462" w:type="dxa"/>
          </w:tcPr>
          <w:p w14:paraId="630B79AA" w14:textId="77777777" w:rsidR="001F6334" w:rsidRPr="00B05FD4" w:rsidRDefault="001F6334" w:rsidP="00B05FD4">
            <w:pPr>
              <w:rPr>
                <w:lang w:val="en-US"/>
              </w:rPr>
            </w:pPr>
          </w:p>
        </w:tc>
      </w:tr>
      <w:tr w:rsidR="00BA6918" w:rsidRPr="00B05FD4" w14:paraId="798AB788" w14:textId="77777777" w:rsidTr="001F6334">
        <w:tc>
          <w:tcPr>
            <w:tcW w:w="421" w:type="dxa"/>
          </w:tcPr>
          <w:p w14:paraId="1AED1785" w14:textId="0C63D07F" w:rsidR="001F6334" w:rsidRDefault="001F6334" w:rsidP="00112920">
            <w:pPr>
              <w:rPr>
                <w:lang w:val="en-US"/>
              </w:rPr>
            </w:pPr>
            <w:r>
              <w:rPr>
                <w:rFonts w:ascii="MS Gothic" w:eastAsia="MS Gothic" w:hAnsi="MS Gothic" w:hint="eastAsia"/>
              </w:rPr>
              <w:lastRenderedPageBreak/>
              <w:t>☒</w:t>
            </w:r>
          </w:p>
        </w:tc>
        <w:tc>
          <w:tcPr>
            <w:tcW w:w="2682" w:type="dxa"/>
          </w:tcPr>
          <w:p w14:paraId="66C3D1CD" w14:textId="710236BF" w:rsidR="001F6334" w:rsidRDefault="001F6334" w:rsidP="00112920">
            <w:pPr>
              <w:rPr>
                <w:lang w:val="en-US"/>
              </w:rPr>
            </w:pPr>
            <w:r>
              <w:rPr>
                <w:lang w:val="en-US"/>
              </w:rPr>
              <w:t xml:space="preserve">Create docker </w:t>
            </w:r>
            <w:r w:rsidR="00BA6918">
              <w:rPr>
                <w:lang w:val="en-US"/>
              </w:rPr>
              <w:t>image.</w:t>
            </w:r>
            <w:r>
              <w:rPr>
                <w:lang w:val="en-US"/>
              </w:rPr>
              <w:t xml:space="preserve"> </w:t>
            </w:r>
          </w:p>
          <w:p w14:paraId="2E22EB73" w14:textId="77777777" w:rsidR="001F6334" w:rsidRPr="00B05FD4" w:rsidRDefault="001F6334" w:rsidP="00112920">
            <w:pPr>
              <w:rPr>
                <w:lang w:val="en-US"/>
              </w:rPr>
            </w:pPr>
          </w:p>
        </w:tc>
        <w:tc>
          <w:tcPr>
            <w:tcW w:w="542" w:type="dxa"/>
          </w:tcPr>
          <w:p w14:paraId="0CAF7080" w14:textId="34FC6A78" w:rsidR="001F6334" w:rsidRPr="00B05FD4" w:rsidRDefault="001F6334" w:rsidP="00B05FD4">
            <w:pPr>
              <w:rPr>
                <w:lang w:val="en-US"/>
              </w:rPr>
            </w:pPr>
            <w:r>
              <w:rPr>
                <w:lang w:val="en-US"/>
              </w:rPr>
              <w:t xml:space="preserve">Ib </w:t>
            </w:r>
          </w:p>
        </w:tc>
        <w:tc>
          <w:tcPr>
            <w:tcW w:w="8319" w:type="dxa"/>
          </w:tcPr>
          <w:p w14:paraId="417B8A2F" w14:textId="77777777" w:rsidR="001F6334" w:rsidRPr="00B05FD4" w:rsidRDefault="001F6334" w:rsidP="00B05FD4">
            <w:pPr>
              <w:rPr>
                <w:lang w:val="en-US"/>
              </w:rPr>
            </w:pPr>
          </w:p>
        </w:tc>
        <w:tc>
          <w:tcPr>
            <w:tcW w:w="1462" w:type="dxa"/>
          </w:tcPr>
          <w:p w14:paraId="3B7102F1" w14:textId="77777777" w:rsidR="001F6334" w:rsidRPr="00B05FD4" w:rsidRDefault="001F6334" w:rsidP="00B05FD4">
            <w:pPr>
              <w:rPr>
                <w:lang w:val="en-US"/>
              </w:rPr>
            </w:pPr>
          </w:p>
        </w:tc>
      </w:tr>
      <w:tr w:rsidR="00BA6918" w:rsidRPr="00B05FD4" w14:paraId="63C10CE9" w14:textId="77777777" w:rsidTr="001F6334">
        <w:tc>
          <w:tcPr>
            <w:tcW w:w="421" w:type="dxa"/>
          </w:tcPr>
          <w:p w14:paraId="26163D86" w14:textId="0C189DAF" w:rsidR="001F6334" w:rsidRDefault="001F6334" w:rsidP="00B05FD4">
            <w:pPr>
              <w:rPr>
                <w:lang w:val="en-US"/>
              </w:rPr>
            </w:pPr>
            <w:r>
              <w:rPr>
                <w:rFonts w:ascii="MS Gothic" w:eastAsia="MS Gothic" w:hAnsi="MS Gothic" w:hint="eastAsia"/>
              </w:rPr>
              <w:t>☐</w:t>
            </w:r>
          </w:p>
        </w:tc>
        <w:tc>
          <w:tcPr>
            <w:tcW w:w="2682" w:type="dxa"/>
          </w:tcPr>
          <w:p w14:paraId="59AFD065" w14:textId="14AC03B0" w:rsidR="001F6334" w:rsidRPr="00B05FD4" w:rsidRDefault="001F6334" w:rsidP="00B05FD4">
            <w:pPr>
              <w:rPr>
                <w:lang w:val="en-US"/>
              </w:rPr>
            </w:pPr>
            <w:r>
              <w:rPr>
                <w:lang w:val="en-US"/>
              </w:rPr>
              <w:t xml:space="preserve">Revise and expand index </w:t>
            </w:r>
          </w:p>
        </w:tc>
        <w:tc>
          <w:tcPr>
            <w:tcW w:w="542" w:type="dxa"/>
          </w:tcPr>
          <w:p w14:paraId="48DA936C" w14:textId="77777777" w:rsidR="001F6334" w:rsidRPr="00B05FD4" w:rsidRDefault="001F6334" w:rsidP="00B05FD4">
            <w:pPr>
              <w:rPr>
                <w:lang w:val="en-US"/>
              </w:rPr>
            </w:pPr>
          </w:p>
        </w:tc>
        <w:tc>
          <w:tcPr>
            <w:tcW w:w="8319" w:type="dxa"/>
          </w:tcPr>
          <w:p w14:paraId="0456832F" w14:textId="77777777" w:rsidR="001F6334" w:rsidRPr="00B05FD4" w:rsidRDefault="001F6334" w:rsidP="00B05FD4">
            <w:pPr>
              <w:rPr>
                <w:lang w:val="en-US"/>
              </w:rPr>
            </w:pPr>
          </w:p>
        </w:tc>
        <w:tc>
          <w:tcPr>
            <w:tcW w:w="1462" w:type="dxa"/>
          </w:tcPr>
          <w:p w14:paraId="05F3599A" w14:textId="77777777" w:rsidR="001F6334" w:rsidRPr="00B05FD4" w:rsidRDefault="001F6334" w:rsidP="00B05FD4">
            <w:pPr>
              <w:rPr>
                <w:lang w:val="en-US"/>
              </w:rPr>
            </w:pPr>
          </w:p>
        </w:tc>
      </w:tr>
      <w:tr w:rsidR="00BA6918" w:rsidRPr="00B05FD4" w14:paraId="3CC5A3F8" w14:textId="77777777" w:rsidTr="001F6334">
        <w:tc>
          <w:tcPr>
            <w:tcW w:w="421" w:type="dxa"/>
          </w:tcPr>
          <w:p w14:paraId="29C59639" w14:textId="2E91DF37" w:rsidR="001F6334" w:rsidRDefault="001F6334" w:rsidP="00B05FD4">
            <w:pPr>
              <w:rPr>
                <w:lang w:val="en-US"/>
              </w:rPr>
            </w:pPr>
            <w:del w:id="100" w:author="ib Han" w:date="2024-03-06T15:54:00Z">
              <w:r w:rsidDel="00401786">
                <w:rPr>
                  <w:rFonts w:ascii="MS Gothic" w:eastAsia="MS Gothic" w:hAnsi="MS Gothic" w:hint="eastAsia"/>
                  <w:lang w:val="en-US"/>
                </w:rPr>
                <w:delText>☐</w:delText>
              </w:r>
            </w:del>
            <w:ins w:id="101" w:author="ib Han" w:date="2024-03-06T15:54:00Z">
              <w:r w:rsidR="00401786">
                <w:rPr>
                  <w:rFonts w:ascii="MS Gothic" w:eastAsia="MS Gothic" w:hAnsi="MS Gothic" w:hint="eastAsia"/>
                  <w:lang w:val="en-US"/>
                </w:rPr>
                <w:t>x</w:t>
              </w:r>
            </w:ins>
          </w:p>
        </w:tc>
        <w:tc>
          <w:tcPr>
            <w:tcW w:w="2682" w:type="dxa"/>
          </w:tcPr>
          <w:p w14:paraId="001927AE" w14:textId="5D271C20" w:rsidR="001F6334" w:rsidRPr="00B05FD4" w:rsidRDefault="001F6334" w:rsidP="00B05FD4">
            <w:pPr>
              <w:rPr>
                <w:lang w:val="en-US"/>
              </w:rPr>
            </w:pPr>
            <w:r>
              <w:rPr>
                <w:lang w:val="en-US"/>
              </w:rPr>
              <w:t xml:space="preserve">Find reviewers  </w:t>
            </w:r>
          </w:p>
        </w:tc>
        <w:tc>
          <w:tcPr>
            <w:tcW w:w="542" w:type="dxa"/>
          </w:tcPr>
          <w:p w14:paraId="6013FA4D" w14:textId="77777777" w:rsidR="001F6334" w:rsidRPr="00B05FD4" w:rsidRDefault="001F6334" w:rsidP="00B05FD4">
            <w:pPr>
              <w:rPr>
                <w:lang w:val="en-US"/>
              </w:rPr>
            </w:pPr>
          </w:p>
        </w:tc>
        <w:tc>
          <w:tcPr>
            <w:tcW w:w="8319" w:type="dxa"/>
          </w:tcPr>
          <w:p w14:paraId="79764FBC" w14:textId="53BDD000" w:rsidR="001F6334" w:rsidRPr="00B05FD4" w:rsidRDefault="00E32F17" w:rsidP="00B05FD4">
            <w:pPr>
              <w:rPr>
                <w:lang w:val="en-US"/>
              </w:rPr>
            </w:pPr>
            <w:r>
              <w:rPr>
                <w:lang w:val="en-US"/>
              </w:rPr>
              <w:t xml:space="preserve">J-l Brillet and Dave Turner; Unnada </w:t>
            </w:r>
          </w:p>
        </w:tc>
        <w:tc>
          <w:tcPr>
            <w:tcW w:w="1462" w:type="dxa"/>
          </w:tcPr>
          <w:p w14:paraId="4ADDDF20" w14:textId="77777777" w:rsidR="001F6334" w:rsidRPr="00B05FD4" w:rsidRDefault="001F6334" w:rsidP="00B05FD4">
            <w:pPr>
              <w:rPr>
                <w:lang w:val="en-US"/>
              </w:rPr>
            </w:pPr>
          </w:p>
        </w:tc>
      </w:tr>
      <w:tr w:rsidR="00BA6918" w:rsidRPr="00B05FD4" w14:paraId="07FAA0CA" w14:textId="77777777" w:rsidTr="001F6334">
        <w:tc>
          <w:tcPr>
            <w:tcW w:w="421" w:type="dxa"/>
          </w:tcPr>
          <w:p w14:paraId="2FF41C55" w14:textId="5BA80718" w:rsidR="001F6334" w:rsidRPr="00B05FD4" w:rsidRDefault="001F6334" w:rsidP="00B05FD4">
            <w:pPr>
              <w:rPr>
                <w:lang w:val="en-US"/>
              </w:rPr>
            </w:pPr>
            <w:r>
              <w:rPr>
                <w:rFonts w:ascii="MS Gothic" w:eastAsia="MS Gothic" w:hAnsi="MS Gothic" w:hint="eastAsia"/>
              </w:rPr>
              <w:t>☒</w:t>
            </w:r>
          </w:p>
        </w:tc>
        <w:tc>
          <w:tcPr>
            <w:tcW w:w="2682" w:type="dxa"/>
          </w:tcPr>
          <w:p w14:paraId="053036AA" w14:textId="58478DF2" w:rsidR="001F6334" w:rsidRPr="00B05FD4" w:rsidRDefault="001F6334" w:rsidP="00B05FD4">
            <w:pPr>
              <w:rPr>
                <w:lang w:val="en-US"/>
              </w:rPr>
            </w:pPr>
            <w:r>
              <w:rPr>
                <w:lang w:val="en-US"/>
              </w:rPr>
              <w:t>Send to reviewers</w:t>
            </w:r>
          </w:p>
        </w:tc>
        <w:tc>
          <w:tcPr>
            <w:tcW w:w="542" w:type="dxa"/>
          </w:tcPr>
          <w:p w14:paraId="25ADDBDF" w14:textId="77777777" w:rsidR="001F6334" w:rsidRPr="00B05FD4" w:rsidRDefault="001F6334" w:rsidP="00B05FD4">
            <w:pPr>
              <w:rPr>
                <w:lang w:val="en-US"/>
              </w:rPr>
            </w:pPr>
          </w:p>
        </w:tc>
        <w:tc>
          <w:tcPr>
            <w:tcW w:w="8319" w:type="dxa"/>
          </w:tcPr>
          <w:p w14:paraId="19D8B1C3" w14:textId="77777777" w:rsidR="001F6334" w:rsidRPr="00B05FD4" w:rsidRDefault="001F6334" w:rsidP="00B05FD4">
            <w:pPr>
              <w:rPr>
                <w:lang w:val="en-US"/>
              </w:rPr>
            </w:pPr>
          </w:p>
        </w:tc>
        <w:tc>
          <w:tcPr>
            <w:tcW w:w="1462" w:type="dxa"/>
          </w:tcPr>
          <w:p w14:paraId="29283EB6" w14:textId="77777777" w:rsidR="001F6334" w:rsidRPr="00B05FD4" w:rsidRDefault="001F6334" w:rsidP="00B05FD4">
            <w:pPr>
              <w:rPr>
                <w:lang w:val="en-US"/>
              </w:rPr>
            </w:pPr>
          </w:p>
        </w:tc>
      </w:tr>
      <w:tr w:rsidR="00BA6918" w:rsidRPr="00154CEC" w14:paraId="7A0A41C7" w14:textId="77777777" w:rsidTr="001F6334">
        <w:tc>
          <w:tcPr>
            <w:tcW w:w="421" w:type="dxa"/>
          </w:tcPr>
          <w:p w14:paraId="5334D606" w14:textId="5B942D8C" w:rsidR="001F6334" w:rsidRDefault="001F0A67" w:rsidP="00B05FD4">
            <w:r>
              <w:rPr>
                <w:rFonts w:ascii="MS Gothic" w:eastAsia="MS Gothic" w:hAnsi="MS Gothic" w:hint="eastAsia"/>
              </w:rPr>
              <w:t>☐</w:t>
            </w:r>
          </w:p>
        </w:tc>
        <w:tc>
          <w:tcPr>
            <w:tcW w:w="2682" w:type="dxa"/>
          </w:tcPr>
          <w:p w14:paraId="2D03922D" w14:textId="63949A6C" w:rsidR="001F6334" w:rsidRDefault="00BF76F3" w:rsidP="00B05FD4">
            <w:pPr>
              <w:rPr>
                <w:lang w:val="en-US"/>
              </w:rPr>
            </w:pPr>
            <w:r>
              <w:rPr>
                <w:lang w:val="en-US"/>
              </w:rPr>
              <w:t>Hunt widgets in pdf</w:t>
            </w:r>
          </w:p>
        </w:tc>
        <w:tc>
          <w:tcPr>
            <w:tcW w:w="542" w:type="dxa"/>
          </w:tcPr>
          <w:p w14:paraId="7D0B94B2" w14:textId="0D1F29E5" w:rsidR="001F6334" w:rsidRPr="00B05FD4" w:rsidRDefault="00BF76F3" w:rsidP="00B05FD4">
            <w:pPr>
              <w:rPr>
                <w:lang w:val="en-US"/>
              </w:rPr>
            </w:pPr>
            <w:r>
              <w:rPr>
                <w:lang w:val="en-US"/>
              </w:rPr>
              <w:t>ib</w:t>
            </w:r>
          </w:p>
        </w:tc>
        <w:tc>
          <w:tcPr>
            <w:tcW w:w="8319" w:type="dxa"/>
          </w:tcPr>
          <w:p w14:paraId="40547463" w14:textId="623F659F" w:rsidR="001F6334" w:rsidRPr="00B05FD4" w:rsidRDefault="00BF76F3" w:rsidP="00B05FD4">
            <w:pPr>
              <w:rPr>
                <w:lang w:val="en-US"/>
              </w:rPr>
            </w:pPr>
            <w:r>
              <w:rPr>
                <w:lang w:val="en-US"/>
              </w:rPr>
              <w:t xml:space="preserve">Find non displaying widgets tag the cell for removal. Make image of the widget and insert new cell with </w:t>
            </w:r>
            <w:proofErr w:type="gramStart"/>
            <w:r>
              <w:rPr>
                <w:lang w:val="en-US"/>
              </w:rPr>
              <w:t xml:space="preserve">image </w:t>
            </w:r>
            <w:r w:rsidR="00E32F17">
              <w:rPr>
                <w:lang w:val="en-US"/>
              </w:rPr>
              <w:t xml:space="preserve"> (</w:t>
            </w:r>
            <w:proofErr w:type="gramEnd"/>
            <w:r w:rsidR="00E32F17">
              <w:rPr>
                <w:lang w:val="en-US"/>
              </w:rPr>
              <w:t>For sure at end of report writing)</w:t>
            </w:r>
          </w:p>
        </w:tc>
        <w:tc>
          <w:tcPr>
            <w:tcW w:w="1462" w:type="dxa"/>
          </w:tcPr>
          <w:p w14:paraId="0301E065" w14:textId="77777777" w:rsidR="001F6334" w:rsidRPr="00B05FD4" w:rsidRDefault="001F6334" w:rsidP="00B05FD4">
            <w:pPr>
              <w:rPr>
                <w:lang w:val="en-US"/>
              </w:rPr>
            </w:pPr>
          </w:p>
        </w:tc>
      </w:tr>
      <w:tr w:rsidR="00BA6918" w:rsidRPr="00B05FD4" w14:paraId="0169F0F5" w14:textId="77777777" w:rsidTr="001F6334">
        <w:tc>
          <w:tcPr>
            <w:tcW w:w="421" w:type="dxa"/>
          </w:tcPr>
          <w:p w14:paraId="35D8A688" w14:textId="2FA8FF47" w:rsidR="001F6334" w:rsidRDefault="001F6334" w:rsidP="00B05FD4">
            <w:r>
              <w:rPr>
                <w:rFonts w:ascii="MS Gothic" w:eastAsia="MS Gothic" w:hAnsi="MS Gothic" w:hint="eastAsia"/>
              </w:rPr>
              <w:t>☒</w:t>
            </w:r>
          </w:p>
        </w:tc>
        <w:tc>
          <w:tcPr>
            <w:tcW w:w="2682" w:type="dxa"/>
          </w:tcPr>
          <w:p w14:paraId="537986C6" w14:textId="1987BC09" w:rsidR="001F6334" w:rsidRDefault="00BF76F3" w:rsidP="00B05FD4">
            <w:pPr>
              <w:rPr>
                <w:lang w:val="en-US"/>
              </w:rPr>
            </w:pPr>
            <w:r>
              <w:rPr>
                <w:lang w:val="en-US"/>
              </w:rPr>
              <w:t xml:space="preserve">Run box numbering </w:t>
            </w:r>
          </w:p>
        </w:tc>
        <w:tc>
          <w:tcPr>
            <w:tcW w:w="542" w:type="dxa"/>
          </w:tcPr>
          <w:p w14:paraId="78342BD3" w14:textId="5C21B032" w:rsidR="001F6334" w:rsidRPr="00B05FD4" w:rsidRDefault="00BF76F3" w:rsidP="00B05FD4">
            <w:pPr>
              <w:rPr>
                <w:lang w:val="en-US"/>
              </w:rPr>
            </w:pPr>
            <w:r>
              <w:rPr>
                <w:lang w:val="en-US"/>
              </w:rPr>
              <w:t>ib</w:t>
            </w:r>
          </w:p>
        </w:tc>
        <w:tc>
          <w:tcPr>
            <w:tcW w:w="8319" w:type="dxa"/>
          </w:tcPr>
          <w:p w14:paraId="04822BF3" w14:textId="77777777" w:rsidR="001F6334" w:rsidRPr="00B05FD4" w:rsidRDefault="001F6334" w:rsidP="00B05FD4">
            <w:pPr>
              <w:rPr>
                <w:lang w:val="en-US"/>
              </w:rPr>
            </w:pPr>
          </w:p>
        </w:tc>
        <w:tc>
          <w:tcPr>
            <w:tcW w:w="1462" w:type="dxa"/>
          </w:tcPr>
          <w:p w14:paraId="10DCCB24" w14:textId="77777777" w:rsidR="001F6334" w:rsidRPr="00B05FD4" w:rsidRDefault="001F6334" w:rsidP="00B05FD4">
            <w:pPr>
              <w:rPr>
                <w:lang w:val="en-US"/>
              </w:rPr>
            </w:pPr>
          </w:p>
        </w:tc>
      </w:tr>
      <w:tr w:rsidR="00BA6918" w:rsidRPr="00154CEC" w14:paraId="6828D87F" w14:textId="77777777" w:rsidTr="001F6334">
        <w:tc>
          <w:tcPr>
            <w:tcW w:w="421" w:type="dxa"/>
          </w:tcPr>
          <w:p w14:paraId="584DA86A" w14:textId="2AE90B14" w:rsidR="001F6334" w:rsidRDefault="00D1509C" w:rsidP="00B05FD4">
            <w:r>
              <w:rPr>
                <w:rFonts w:ascii="MS Gothic" w:eastAsia="MS Gothic" w:hAnsi="MS Gothic" w:hint="eastAsia"/>
              </w:rPr>
              <w:t>☒</w:t>
            </w:r>
          </w:p>
        </w:tc>
        <w:tc>
          <w:tcPr>
            <w:tcW w:w="2682" w:type="dxa"/>
          </w:tcPr>
          <w:p w14:paraId="3642DA4E" w14:textId="494CC493" w:rsidR="001F6334" w:rsidRDefault="00BF76F3" w:rsidP="00EC1E77">
            <w:pPr>
              <w:rPr>
                <w:lang w:val="en-US"/>
              </w:rPr>
            </w:pPr>
            <w:r>
              <w:rPr>
                <w:lang w:val="en-US"/>
              </w:rPr>
              <w:t xml:space="preserve">Fix problems in pdf. </w:t>
            </w:r>
          </w:p>
        </w:tc>
        <w:tc>
          <w:tcPr>
            <w:tcW w:w="542" w:type="dxa"/>
          </w:tcPr>
          <w:p w14:paraId="3DBDA193" w14:textId="77777777" w:rsidR="001F6334" w:rsidRPr="00B05FD4" w:rsidRDefault="001F6334" w:rsidP="00B05FD4">
            <w:pPr>
              <w:rPr>
                <w:lang w:val="en-US"/>
              </w:rPr>
            </w:pPr>
          </w:p>
        </w:tc>
        <w:tc>
          <w:tcPr>
            <w:tcW w:w="8319" w:type="dxa"/>
          </w:tcPr>
          <w:p w14:paraId="38A98705" w14:textId="77777777" w:rsidR="001F6334" w:rsidRDefault="00EC1E77" w:rsidP="00B05FD4">
            <w:pPr>
              <w:rPr>
                <w:lang w:val="en-US"/>
              </w:rPr>
            </w:pPr>
            <w:r>
              <w:rPr>
                <w:lang w:val="en-US"/>
              </w:rPr>
              <w:t>Find empty pages an</w:t>
            </w:r>
            <w:r w:rsidR="001055BA">
              <w:rPr>
                <w:lang w:val="en-US"/>
              </w:rPr>
              <w:t>d</w:t>
            </w:r>
            <w:r>
              <w:rPr>
                <w:lang w:val="en-US"/>
              </w:rPr>
              <w:t xml:space="preserve"> other problems and implement fixes in build.py so solutions are repeatable. </w:t>
            </w:r>
          </w:p>
          <w:p w14:paraId="50340DFD" w14:textId="77777777" w:rsidR="00E32F17" w:rsidRDefault="00E32F17" w:rsidP="00B05FD4">
            <w:pPr>
              <w:rPr>
                <w:lang w:val="en-US"/>
              </w:rPr>
            </w:pPr>
          </w:p>
          <w:p w14:paraId="4546C4C4" w14:textId="77777777" w:rsidR="00E32F17" w:rsidRDefault="00E32F17" w:rsidP="00B05FD4">
            <w:pPr>
              <w:rPr>
                <w:lang w:val="en-US"/>
              </w:rPr>
            </w:pPr>
            <w:r>
              <w:rPr>
                <w:lang w:val="en-US"/>
              </w:rPr>
              <w:t xml:space="preserve">Acknowledgment page needs to appear in Front matter without ## </w:t>
            </w:r>
            <w:proofErr w:type="gramStart"/>
            <w:r>
              <w:rPr>
                <w:lang w:val="en-US"/>
              </w:rPr>
              <w:t>titling</w:t>
            </w:r>
            <w:proofErr w:type="gramEnd"/>
          </w:p>
          <w:p w14:paraId="1E610230" w14:textId="77777777" w:rsidR="00E32F17" w:rsidRDefault="00E32F17" w:rsidP="00B05FD4">
            <w:pPr>
              <w:rPr>
                <w:lang w:val="en-US"/>
              </w:rPr>
            </w:pPr>
          </w:p>
          <w:p w14:paraId="2EEC69EE" w14:textId="46F7756F" w:rsidR="00E32F17" w:rsidRPr="00B05FD4" w:rsidRDefault="00E32F17" w:rsidP="00B05FD4">
            <w:pPr>
              <w:rPr>
                <w:lang w:val="en-US"/>
              </w:rPr>
            </w:pPr>
          </w:p>
        </w:tc>
        <w:tc>
          <w:tcPr>
            <w:tcW w:w="1462" w:type="dxa"/>
          </w:tcPr>
          <w:p w14:paraId="3EA8AE05" w14:textId="77777777" w:rsidR="001F6334" w:rsidRPr="00B05FD4" w:rsidRDefault="001F6334" w:rsidP="00B05FD4">
            <w:pPr>
              <w:rPr>
                <w:lang w:val="en-US"/>
              </w:rPr>
            </w:pPr>
          </w:p>
        </w:tc>
      </w:tr>
      <w:tr w:rsidR="00BA6918" w:rsidRPr="00154CEC" w14:paraId="3CD15E50" w14:textId="77777777" w:rsidTr="001F6334">
        <w:tc>
          <w:tcPr>
            <w:tcW w:w="421" w:type="dxa"/>
          </w:tcPr>
          <w:p w14:paraId="02066272" w14:textId="39BA5CAB" w:rsidR="001F6334" w:rsidRDefault="00D1509C" w:rsidP="00B05FD4">
            <w:bookmarkStart w:id="102" w:name="_Hlk155873875"/>
            <w:r>
              <w:rPr>
                <w:rFonts w:ascii="MS Gothic" w:eastAsia="MS Gothic" w:hAnsi="MS Gothic" w:hint="eastAsia"/>
              </w:rPr>
              <w:t>☒</w:t>
            </w:r>
          </w:p>
        </w:tc>
        <w:tc>
          <w:tcPr>
            <w:tcW w:w="2682" w:type="dxa"/>
          </w:tcPr>
          <w:p w14:paraId="49FB6EE1" w14:textId="756F46EB" w:rsidR="001F6334" w:rsidRDefault="00BA6918" w:rsidP="00B05FD4">
            <w:pPr>
              <w:rPr>
                <w:lang w:val="en-US"/>
              </w:rPr>
            </w:pPr>
            <w:r>
              <w:rPr>
                <w:lang w:val="en-US"/>
              </w:rPr>
              <w:t xml:space="preserve">Identify models to include in model example repos </w:t>
            </w:r>
          </w:p>
        </w:tc>
        <w:tc>
          <w:tcPr>
            <w:tcW w:w="542" w:type="dxa"/>
          </w:tcPr>
          <w:p w14:paraId="4DD981CF" w14:textId="5284E3FB" w:rsidR="001F6334" w:rsidRPr="00B05FD4" w:rsidRDefault="00BA6918" w:rsidP="00B05FD4">
            <w:pPr>
              <w:rPr>
                <w:lang w:val="en-US"/>
              </w:rPr>
            </w:pPr>
            <w:r>
              <w:rPr>
                <w:lang w:val="en-US"/>
              </w:rPr>
              <w:t>Andrew</w:t>
            </w:r>
          </w:p>
        </w:tc>
        <w:tc>
          <w:tcPr>
            <w:tcW w:w="8319" w:type="dxa"/>
          </w:tcPr>
          <w:p w14:paraId="7EA85C2E" w14:textId="43BDC76F" w:rsidR="001F6334" w:rsidRPr="00E32F17" w:rsidRDefault="001055BA" w:rsidP="00B05FD4">
            <w:pPr>
              <w:rPr>
                <w:lang w:val="en-US"/>
              </w:rPr>
            </w:pPr>
            <w:proofErr w:type="gramStart"/>
            <w:r w:rsidRPr="00E32F17">
              <w:rPr>
                <w:lang w:val="en-US"/>
              </w:rPr>
              <w:t>EAP :</w:t>
            </w:r>
            <w:proofErr w:type="gramEnd"/>
            <w:r w:rsidRPr="00E32F17">
              <w:rPr>
                <w:lang w:val="en-US"/>
              </w:rPr>
              <w:t xml:space="preserve"> Indonesia</w:t>
            </w:r>
            <w:r w:rsidR="00E32F17" w:rsidRPr="00E32F17">
              <w:rPr>
                <w:lang w:val="en-US"/>
              </w:rPr>
              <w:t xml:space="preserve"> (looks Good)</w:t>
            </w:r>
          </w:p>
          <w:p w14:paraId="2F35089D" w14:textId="126C194C" w:rsidR="001055BA" w:rsidRPr="00E32F17" w:rsidRDefault="001055BA" w:rsidP="00B05FD4">
            <w:pPr>
              <w:rPr>
                <w:lang w:val="en-US"/>
              </w:rPr>
            </w:pPr>
            <w:proofErr w:type="gramStart"/>
            <w:r w:rsidRPr="00E32F17">
              <w:rPr>
                <w:lang w:val="en-US"/>
              </w:rPr>
              <w:t>ECA :</w:t>
            </w:r>
            <w:proofErr w:type="gramEnd"/>
            <w:r w:rsidRPr="00E32F17">
              <w:rPr>
                <w:lang w:val="en-US"/>
              </w:rPr>
              <w:t xml:space="preserve"> Ukraine</w:t>
            </w:r>
            <w:r w:rsidR="00E32F17" w:rsidRPr="00E32F17">
              <w:rPr>
                <w:lang w:val="en-US"/>
              </w:rPr>
              <w:t xml:space="preserve"> </w:t>
            </w:r>
            <w:r w:rsidR="00E32F17">
              <w:rPr>
                <w:lang w:val="en-US"/>
              </w:rPr>
              <w:t>(Croatia looks good)</w:t>
            </w:r>
          </w:p>
          <w:p w14:paraId="79A69C10" w14:textId="052A4ACD" w:rsidR="001055BA" w:rsidRPr="001055BA" w:rsidRDefault="001055BA" w:rsidP="00B05FD4">
            <w:pPr>
              <w:rPr>
                <w:lang w:val="es-ES"/>
              </w:rPr>
            </w:pPr>
            <w:proofErr w:type="gramStart"/>
            <w:r w:rsidRPr="001055BA">
              <w:rPr>
                <w:lang w:val="es-ES"/>
              </w:rPr>
              <w:t>MNA</w:t>
            </w:r>
            <w:r>
              <w:rPr>
                <w:lang w:val="es-ES"/>
              </w:rPr>
              <w:t xml:space="preserve"> :</w:t>
            </w:r>
            <w:proofErr w:type="gramEnd"/>
            <w:r>
              <w:rPr>
                <w:lang w:val="es-ES"/>
              </w:rPr>
              <w:t xml:space="preserve"> Iraq </w:t>
            </w:r>
            <w:r w:rsidRPr="000209C2">
              <w:rPr>
                <w:lang w:val="es-ES"/>
              </w:rPr>
              <w:t>Morocco</w:t>
            </w:r>
          </w:p>
          <w:p w14:paraId="254B8155" w14:textId="36376458" w:rsidR="001055BA" w:rsidRPr="000209C2" w:rsidRDefault="001055BA" w:rsidP="00B05FD4">
            <w:pPr>
              <w:rPr>
                <w:lang w:val="es-ES"/>
              </w:rPr>
            </w:pPr>
            <w:proofErr w:type="gramStart"/>
            <w:r w:rsidRPr="000209C2">
              <w:rPr>
                <w:lang w:val="es-ES"/>
              </w:rPr>
              <w:t>LAC :</w:t>
            </w:r>
            <w:proofErr w:type="gramEnd"/>
            <w:r w:rsidRPr="000209C2">
              <w:rPr>
                <w:lang w:val="es-ES"/>
              </w:rPr>
              <w:t xml:space="preserve"> Bolivia or DR</w:t>
            </w:r>
          </w:p>
          <w:p w14:paraId="73398BED" w14:textId="70D6E00D" w:rsidR="001055BA" w:rsidRPr="000E5616" w:rsidRDefault="001055BA" w:rsidP="00B05FD4">
            <w:pPr>
              <w:rPr>
                <w:lang w:val="en-US"/>
                <w:rPrChange w:id="103" w:author="Andrew Burns" w:date="2024-03-07T11:50:00Z">
                  <w:rPr>
                    <w:lang w:val="es-ES"/>
                  </w:rPr>
                </w:rPrChange>
              </w:rPr>
            </w:pPr>
            <w:proofErr w:type="gramStart"/>
            <w:r w:rsidRPr="000E5616">
              <w:rPr>
                <w:lang w:val="en-US"/>
                <w:rPrChange w:id="104" w:author="Andrew Burns" w:date="2024-03-07T11:50:00Z">
                  <w:rPr>
                    <w:lang w:val="es-ES"/>
                  </w:rPr>
                </w:rPrChange>
              </w:rPr>
              <w:t>SAR :</w:t>
            </w:r>
            <w:proofErr w:type="gramEnd"/>
            <w:r w:rsidRPr="000E5616">
              <w:rPr>
                <w:lang w:val="en-US"/>
                <w:rPrChange w:id="105" w:author="Andrew Burns" w:date="2024-03-07T11:50:00Z">
                  <w:rPr>
                    <w:lang w:val="es-ES"/>
                  </w:rPr>
                </w:rPrChange>
              </w:rPr>
              <w:t xml:space="preserve"> Pakistan</w:t>
            </w:r>
          </w:p>
          <w:p w14:paraId="210EB0FC" w14:textId="42845A03" w:rsidR="001055BA" w:rsidRDefault="001055BA" w:rsidP="00B05FD4">
            <w:pPr>
              <w:rPr>
                <w:lang w:val="en-US"/>
              </w:rPr>
            </w:pPr>
            <w:proofErr w:type="gramStart"/>
            <w:r>
              <w:rPr>
                <w:lang w:val="en-US"/>
              </w:rPr>
              <w:t>SSA :</w:t>
            </w:r>
            <w:proofErr w:type="gramEnd"/>
            <w:r>
              <w:rPr>
                <w:lang w:val="en-US"/>
              </w:rPr>
              <w:t xml:space="preserve"> Mauritania or </w:t>
            </w:r>
          </w:p>
          <w:p w14:paraId="52F290B6" w14:textId="77777777" w:rsidR="001055BA" w:rsidRDefault="001055BA" w:rsidP="00B05FD4">
            <w:pPr>
              <w:rPr>
                <w:lang w:val="en-US"/>
              </w:rPr>
            </w:pPr>
          </w:p>
          <w:p w14:paraId="6A7E0020" w14:textId="5725747C" w:rsidR="001055BA" w:rsidRDefault="001055BA" w:rsidP="00B05FD4">
            <w:pPr>
              <w:rPr>
                <w:lang w:val="en-US"/>
              </w:rPr>
            </w:pPr>
            <w:r>
              <w:rPr>
                <w:lang w:val="en-US"/>
              </w:rPr>
              <w:t xml:space="preserve">Place them on </w:t>
            </w:r>
            <w:proofErr w:type="gramStart"/>
            <w:r>
              <w:rPr>
                <w:lang w:val="en-US"/>
              </w:rPr>
              <w:t>MSISIM005</w:t>
            </w:r>
            <w:proofErr w:type="gramEnd"/>
          </w:p>
          <w:p w14:paraId="2C55CB66" w14:textId="2C0CB5D4" w:rsidR="001055BA" w:rsidRPr="00B05FD4" w:rsidRDefault="001055BA" w:rsidP="00B05FD4">
            <w:pPr>
              <w:rPr>
                <w:lang w:val="en-US"/>
              </w:rPr>
            </w:pPr>
          </w:p>
        </w:tc>
        <w:tc>
          <w:tcPr>
            <w:tcW w:w="1462" w:type="dxa"/>
          </w:tcPr>
          <w:p w14:paraId="7268E2CA" w14:textId="77777777" w:rsidR="001F6334" w:rsidRPr="00B05FD4" w:rsidRDefault="001F6334" w:rsidP="00B05FD4">
            <w:pPr>
              <w:rPr>
                <w:lang w:val="en-US"/>
              </w:rPr>
            </w:pPr>
          </w:p>
        </w:tc>
      </w:tr>
      <w:bookmarkEnd w:id="102"/>
      <w:tr w:rsidR="00BA6918" w:rsidRPr="00154CEC" w14:paraId="68113D44" w14:textId="77777777" w:rsidTr="0030132B">
        <w:trPr>
          <w:trHeight w:val="809"/>
        </w:trPr>
        <w:tc>
          <w:tcPr>
            <w:tcW w:w="421" w:type="dxa"/>
          </w:tcPr>
          <w:p w14:paraId="1E183B24" w14:textId="77777777" w:rsidR="00BA6918" w:rsidRPr="00A5174C" w:rsidRDefault="00BA6918" w:rsidP="00B05FD4">
            <w:pPr>
              <w:rPr>
                <w:lang w:val="en-US"/>
              </w:rPr>
            </w:pPr>
          </w:p>
        </w:tc>
        <w:tc>
          <w:tcPr>
            <w:tcW w:w="2682" w:type="dxa"/>
          </w:tcPr>
          <w:p w14:paraId="22A19D36" w14:textId="59BC17EC" w:rsidR="00BA6918" w:rsidRDefault="00BA6918" w:rsidP="00B05FD4">
            <w:pPr>
              <w:rPr>
                <w:lang w:val="en-US"/>
              </w:rPr>
            </w:pPr>
            <w:r>
              <w:rPr>
                <w:lang w:val="en-US"/>
              </w:rPr>
              <w:t xml:space="preserve">Should models </w:t>
            </w:r>
            <w:proofErr w:type="gramStart"/>
            <w:r>
              <w:rPr>
                <w:lang w:val="en-US"/>
              </w:rPr>
              <w:t>be located in</w:t>
            </w:r>
            <w:proofErr w:type="gramEnd"/>
            <w:r>
              <w:rPr>
                <w:lang w:val="en-US"/>
              </w:rPr>
              <w:t xml:space="preserve"> one or separate repos </w:t>
            </w:r>
          </w:p>
        </w:tc>
        <w:tc>
          <w:tcPr>
            <w:tcW w:w="542" w:type="dxa"/>
          </w:tcPr>
          <w:p w14:paraId="2D18DEE2" w14:textId="36349AFD" w:rsidR="00BA6918" w:rsidRDefault="00BA6918" w:rsidP="00B05FD4">
            <w:pPr>
              <w:rPr>
                <w:lang w:val="en-US"/>
              </w:rPr>
            </w:pPr>
            <w:r>
              <w:rPr>
                <w:lang w:val="en-US"/>
              </w:rPr>
              <w:t xml:space="preserve">Andrew Ib </w:t>
            </w:r>
          </w:p>
        </w:tc>
        <w:tc>
          <w:tcPr>
            <w:tcW w:w="8319" w:type="dxa"/>
          </w:tcPr>
          <w:p w14:paraId="720AEDFA" w14:textId="77777777" w:rsidR="00BA6918" w:rsidRDefault="00BA6918" w:rsidP="00B05FD4">
            <w:pPr>
              <w:rPr>
                <w:lang w:val="en-US"/>
              </w:rPr>
            </w:pPr>
            <w:r>
              <w:rPr>
                <w:lang w:val="en-US"/>
              </w:rPr>
              <w:t xml:space="preserve">Depends on how generic notebooks with examples and illustrations can be. </w:t>
            </w:r>
          </w:p>
          <w:p w14:paraId="68A86734" w14:textId="77777777" w:rsidR="00E32F17" w:rsidRDefault="00E32F17" w:rsidP="00B05FD4">
            <w:pPr>
              <w:rPr>
                <w:lang w:val="en-US"/>
              </w:rPr>
            </w:pPr>
          </w:p>
          <w:p w14:paraId="4F071300" w14:textId="77777777" w:rsidR="00E32F17" w:rsidRDefault="00E32F17" w:rsidP="00B05FD4">
            <w:pPr>
              <w:rPr>
                <w:lang w:val="en-US"/>
              </w:rPr>
            </w:pPr>
            <w:r>
              <w:rPr>
                <w:lang w:val="en-US"/>
              </w:rPr>
              <w:t xml:space="preserve">Download functionality in one </w:t>
            </w:r>
            <w:proofErr w:type="gramStart"/>
            <w:r>
              <w:rPr>
                <w:lang w:val="en-US"/>
              </w:rPr>
              <w:t>repo</w:t>
            </w:r>
            <w:proofErr w:type="gramEnd"/>
          </w:p>
          <w:p w14:paraId="4904B0E4" w14:textId="77777777" w:rsidR="00E32F17" w:rsidRDefault="00E32F17" w:rsidP="00B05FD4">
            <w:pPr>
              <w:rPr>
                <w:lang w:val="en-US"/>
              </w:rPr>
            </w:pPr>
          </w:p>
          <w:p w14:paraId="2E2B5BC5" w14:textId="1C00F4E0" w:rsidR="00E32F17" w:rsidRPr="00B05FD4" w:rsidRDefault="00E32F17" w:rsidP="00B05FD4">
            <w:pPr>
              <w:rPr>
                <w:lang w:val="en-US"/>
              </w:rPr>
            </w:pPr>
            <w:r>
              <w:rPr>
                <w:lang w:val="en-US"/>
              </w:rPr>
              <w:t xml:space="preserve">Will duplicate files on isimualate so they can be grabbed from there when users cant </w:t>
            </w:r>
            <w:proofErr w:type="gramStart"/>
            <w:r>
              <w:rPr>
                <w:lang w:val="en-US"/>
              </w:rPr>
              <w:t>find</w:t>
            </w:r>
            <w:proofErr w:type="gramEnd"/>
            <w:r>
              <w:rPr>
                <w:lang w:val="en-US"/>
              </w:rPr>
              <w:t xml:space="preserve"> them.</w:t>
            </w:r>
          </w:p>
        </w:tc>
        <w:tc>
          <w:tcPr>
            <w:tcW w:w="1462" w:type="dxa"/>
          </w:tcPr>
          <w:p w14:paraId="506C5BF9" w14:textId="77777777" w:rsidR="00BA6918" w:rsidRPr="00B05FD4" w:rsidRDefault="00BA6918" w:rsidP="00B05FD4">
            <w:pPr>
              <w:rPr>
                <w:lang w:val="en-US"/>
              </w:rPr>
            </w:pPr>
          </w:p>
        </w:tc>
      </w:tr>
      <w:tr w:rsidR="00BA6918" w:rsidRPr="00BA6918" w14:paraId="4F490115" w14:textId="77777777" w:rsidTr="001F6334">
        <w:tc>
          <w:tcPr>
            <w:tcW w:w="421" w:type="dxa"/>
          </w:tcPr>
          <w:p w14:paraId="471BF183" w14:textId="5713DD7A" w:rsidR="001F6334" w:rsidRDefault="00BA6918" w:rsidP="00B05FD4">
            <w:r>
              <w:rPr>
                <w:rFonts w:ascii="MS Gothic" w:eastAsia="MS Gothic" w:hAnsi="MS Gothic" w:hint="eastAsia"/>
              </w:rPr>
              <w:t>☐</w:t>
            </w:r>
          </w:p>
        </w:tc>
        <w:tc>
          <w:tcPr>
            <w:tcW w:w="2682" w:type="dxa"/>
          </w:tcPr>
          <w:p w14:paraId="160D0F40" w14:textId="5B48D88B" w:rsidR="001F6334" w:rsidRDefault="00BA6918" w:rsidP="00B05FD4">
            <w:pPr>
              <w:rPr>
                <w:lang w:val="en-US"/>
              </w:rPr>
            </w:pPr>
            <w:r w:rsidRPr="00E32F17">
              <w:rPr>
                <w:highlight w:val="yellow"/>
                <w:lang w:val="en-US"/>
              </w:rPr>
              <w:t>Identify experiments to implement in notebooks</w:t>
            </w:r>
            <w:r>
              <w:rPr>
                <w:lang w:val="en-US"/>
              </w:rPr>
              <w:t xml:space="preserve">  </w:t>
            </w:r>
          </w:p>
        </w:tc>
        <w:tc>
          <w:tcPr>
            <w:tcW w:w="542" w:type="dxa"/>
          </w:tcPr>
          <w:p w14:paraId="0E0EC9DE" w14:textId="5169C243" w:rsidR="001F6334" w:rsidRPr="00B05FD4" w:rsidRDefault="00BA6918" w:rsidP="00B05FD4">
            <w:pPr>
              <w:rPr>
                <w:lang w:val="en-US"/>
              </w:rPr>
            </w:pPr>
            <w:r>
              <w:rPr>
                <w:lang w:val="en-US"/>
              </w:rPr>
              <w:t>Andrew</w:t>
            </w:r>
          </w:p>
        </w:tc>
        <w:tc>
          <w:tcPr>
            <w:tcW w:w="8319" w:type="dxa"/>
          </w:tcPr>
          <w:p w14:paraId="6863054A" w14:textId="77777777" w:rsidR="001F6334" w:rsidRPr="00B05FD4" w:rsidRDefault="001F6334" w:rsidP="00B05FD4">
            <w:pPr>
              <w:rPr>
                <w:lang w:val="en-US"/>
              </w:rPr>
            </w:pPr>
          </w:p>
        </w:tc>
        <w:tc>
          <w:tcPr>
            <w:tcW w:w="1462" w:type="dxa"/>
          </w:tcPr>
          <w:p w14:paraId="39CED833" w14:textId="77777777" w:rsidR="001F6334" w:rsidRPr="00B05FD4" w:rsidRDefault="001F6334" w:rsidP="00B05FD4">
            <w:pPr>
              <w:rPr>
                <w:lang w:val="en-US"/>
              </w:rPr>
            </w:pPr>
          </w:p>
        </w:tc>
      </w:tr>
      <w:tr w:rsidR="00BA6918" w:rsidRPr="00B05FD4" w14:paraId="598CCD83" w14:textId="77777777" w:rsidTr="001F6334">
        <w:tc>
          <w:tcPr>
            <w:tcW w:w="421" w:type="dxa"/>
          </w:tcPr>
          <w:p w14:paraId="3EBB5354" w14:textId="7FFB8789" w:rsidR="001F6334" w:rsidRDefault="00BA6918" w:rsidP="00B05FD4">
            <w:r>
              <w:rPr>
                <w:rFonts w:ascii="MS Gothic" w:eastAsia="MS Gothic" w:hAnsi="MS Gothic" w:hint="eastAsia"/>
              </w:rPr>
              <w:t>☐</w:t>
            </w:r>
          </w:p>
        </w:tc>
        <w:tc>
          <w:tcPr>
            <w:tcW w:w="2682" w:type="dxa"/>
          </w:tcPr>
          <w:p w14:paraId="3378890B" w14:textId="5F88055E" w:rsidR="001F6334" w:rsidRDefault="00BA6918" w:rsidP="00B05FD4">
            <w:pPr>
              <w:rPr>
                <w:lang w:val="en-US"/>
              </w:rPr>
            </w:pPr>
            <w:r>
              <w:rPr>
                <w:lang w:val="en-US"/>
              </w:rPr>
              <w:t xml:space="preserve">Onboard example models </w:t>
            </w:r>
          </w:p>
        </w:tc>
        <w:tc>
          <w:tcPr>
            <w:tcW w:w="542" w:type="dxa"/>
          </w:tcPr>
          <w:p w14:paraId="322E486F" w14:textId="5828BAC5" w:rsidR="001F6334" w:rsidRPr="00B05FD4" w:rsidRDefault="00FF1209" w:rsidP="00B05FD4">
            <w:pPr>
              <w:rPr>
                <w:lang w:val="en-US"/>
              </w:rPr>
            </w:pPr>
            <w:r>
              <w:rPr>
                <w:lang w:val="en-US"/>
              </w:rPr>
              <w:t xml:space="preserve">Ib </w:t>
            </w:r>
          </w:p>
        </w:tc>
        <w:tc>
          <w:tcPr>
            <w:tcW w:w="8319" w:type="dxa"/>
          </w:tcPr>
          <w:p w14:paraId="10905B23" w14:textId="77777777" w:rsidR="00C0708B" w:rsidRDefault="00E32F17" w:rsidP="00B05FD4">
            <w:pPr>
              <w:rPr>
                <w:ins w:id="106" w:author="ib Han" w:date="2024-03-03T23:32:00Z"/>
                <w:lang w:val="en-US"/>
              </w:rPr>
            </w:pPr>
            <w:r>
              <w:rPr>
                <w:lang w:val="en-US"/>
              </w:rPr>
              <w:t xml:space="preserve">PAK </w:t>
            </w:r>
          </w:p>
          <w:p w14:paraId="26A1012C" w14:textId="77777777" w:rsidR="00C0708B" w:rsidRDefault="00E32F17" w:rsidP="00B05FD4">
            <w:pPr>
              <w:rPr>
                <w:ins w:id="107" w:author="ib Han" w:date="2024-03-03T23:32:00Z"/>
                <w:lang w:val="en-US"/>
              </w:rPr>
            </w:pPr>
            <w:r>
              <w:rPr>
                <w:lang w:val="en-US"/>
              </w:rPr>
              <w:t xml:space="preserve">IDN, </w:t>
            </w:r>
          </w:p>
          <w:p w14:paraId="18DEA705" w14:textId="77777777" w:rsidR="001F6334" w:rsidRDefault="00E32F17" w:rsidP="00B05FD4">
            <w:pPr>
              <w:rPr>
                <w:ins w:id="108" w:author="ib Han" w:date="2024-03-03T23:32:00Z"/>
                <w:lang w:val="en-US"/>
              </w:rPr>
            </w:pPr>
            <w:r>
              <w:rPr>
                <w:lang w:val="en-US"/>
              </w:rPr>
              <w:t>HRV,</w:t>
            </w:r>
          </w:p>
          <w:p w14:paraId="349D9135" w14:textId="4A187082" w:rsidR="00C0708B" w:rsidRPr="00B05FD4" w:rsidRDefault="00C0708B" w:rsidP="00B05FD4">
            <w:pPr>
              <w:rPr>
                <w:lang w:val="en-US"/>
              </w:rPr>
            </w:pPr>
          </w:p>
        </w:tc>
        <w:tc>
          <w:tcPr>
            <w:tcW w:w="1462" w:type="dxa"/>
          </w:tcPr>
          <w:p w14:paraId="1BD871A7" w14:textId="77777777" w:rsidR="001F6334" w:rsidRPr="00B05FD4" w:rsidRDefault="001F6334" w:rsidP="00B05FD4">
            <w:pPr>
              <w:rPr>
                <w:lang w:val="en-US"/>
              </w:rPr>
            </w:pPr>
          </w:p>
        </w:tc>
      </w:tr>
      <w:tr w:rsidR="00BA6918" w:rsidRPr="00154CEC" w14:paraId="7226D85D" w14:textId="77777777" w:rsidTr="001F6334">
        <w:tc>
          <w:tcPr>
            <w:tcW w:w="421" w:type="dxa"/>
          </w:tcPr>
          <w:p w14:paraId="79CA2A1B" w14:textId="6C296993" w:rsidR="00BA6918" w:rsidRDefault="00BA6918" w:rsidP="00B05FD4">
            <w:r>
              <w:rPr>
                <w:rFonts w:ascii="MS Gothic" w:eastAsia="MS Gothic" w:hAnsi="MS Gothic" w:hint="eastAsia"/>
              </w:rPr>
              <w:t>☐</w:t>
            </w:r>
          </w:p>
        </w:tc>
        <w:tc>
          <w:tcPr>
            <w:tcW w:w="2682" w:type="dxa"/>
          </w:tcPr>
          <w:p w14:paraId="5BBE34D5" w14:textId="148EDFAB" w:rsidR="00BA6918" w:rsidRDefault="00BA6918" w:rsidP="00B05FD4">
            <w:pPr>
              <w:rPr>
                <w:lang w:val="en-US"/>
              </w:rPr>
            </w:pPr>
            <w:r>
              <w:rPr>
                <w:lang w:val="en-US"/>
              </w:rPr>
              <w:t xml:space="preserve">Create example notebooks for each model </w:t>
            </w:r>
          </w:p>
        </w:tc>
        <w:tc>
          <w:tcPr>
            <w:tcW w:w="542" w:type="dxa"/>
          </w:tcPr>
          <w:p w14:paraId="2AFDC64B" w14:textId="77777777" w:rsidR="00BA6918" w:rsidRPr="00B05FD4" w:rsidRDefault="00BA6918" w:rsidP="00B05FD4">
            <w:pPr>
              <w:rPr>
                <w:lang w:val="en-US"/>
              </w:rPr>
            </w:pPr>
          </w:p>
        </w:tc>
        <w:tc>
          <w:tcPr>
            <w:tcW w:w="8319" w:type="dxa"/>
          </w:tcPr>
          <w:p w14:paraId="64ACE8D6" w14:textId="13507E5C" w:rsidR="00BA6918" w:rsidRPr="00B05FD4" w:rsidRDefault="001055BA" w:rsidP="00B05FD4">
            <w:pPr>
              <w:rPr>
                <w:lang w:val="en-US"/>
              </w:rPr>
            </w:pPr>
            <w:r>
              <w:rPr>
                <w:lang w:val="en-US"/>
              </w:rPr>
              <w:t>Really the same as the above</w:t>
            </w:r>
          </w:p>
        </w:tc>
        <w:tc>
          <w:tcPr>
            <w:tcW w:w="1462" w:type="dxa"/>
          </w:tcPr>
          <w:p w14:paraId="586D3F6B" w14:textId="77777777" w:rsidR="00BA6918" w:rsidRPr="00B05FD4" w:rsidRDefault="00BA6918" w:rsidP="00B05FD4">
            <w:pPr>
              <w:rPr>
                <w:lang w:val="en-US"/>
              </w:rPr>
            </w:pPr>
          </w:p>
        </w:tc>
      </w:tr>
      <w:tr w:rsidR="00BA6918" w:rsidRPr="00B05FD4" w14:paraId="4F9DF4D9" w14:textId="77777777" w:rsidTr="001F6334">
        <w:tc>
          <w:tcPr>
            <w:tcW w:w="421" w:type="dxa"/>
          </w:tcPr>
          <w:p w14:paraId="57476896" w14:textId="45AF1D83" w:rsidR="00BA6918" w:rsidRDefault="00BA6918" w:rsidP="00B05FD4">
            <w:r>
              <w:rPr>
                <w:rFonts w:ascii="MS Gothic" w:eastAsia="MS Gothic" w:hAnsi="MS Gothic" w:hint="eastAsia"/>
              </w:rPr>
              <w:t>☐</w:t>
            </w:r>
          </w:p>
        </w:tc>
        <w:tc>
          <w:tcPr>
            <w:tcW w:w="2682" w:type="dxa"/>
          </w:tcPr>
          <w:p w14:paraId="6984259F" w14:textId="77777777" w:rsidR="00BA6918" w:rsidRDefault="00BA6918" w:rsidP="00B05FD4">
            <w:pPr>
              <w:rPr>
                <w:lang w:val="en-US"/>
              </w:rPr>
            </w:pPr>
          </w:p>
        </w:tc>
        <w:tc>
          <w:tcPr>
            <w:tcW w:w="542" w:type="dxa"/>
          </w:tcPr>
          <w:p w14:paraId="0DA42A85" w14:textId="77777777" w:rsidR="00BA6918" w:rsidRPr="00B05FD4" w:rsidRDefault="00BA6918" w:rsidP="00B05FD4">
            <w:pPr>
              <w:rPr>
                <w:lang w:val="en-US"/>
              </w:rPr>
            </w:pPr>
          </w:p>
        </w:tc>
        <w:tc>
          <w:tcPr>
            <w:tcW w:w="8319" w:type="dxa"/>
          </w:tcPr>
          <w:p w14:paraId="6DFFD70D" w14:textId="77777777" w:rsidR="00BA6918" w:rsidRPr="00B05FD4" w:rsidRDefault="00BA6918" w:rsidP="00B05FD4">
            <w:pPr>
              <w:rPr>
                <w:lang w:val="en-US"/>
              </w:rPr>
            </w:pPr>
          </w:p>
        </w:tc>
        <w:tc>
          <w:tcPr>
            <w:tcW w:w="1462" w:type="dxa"/>
          </w:tcPr>
          <w:p w14:paraId="0AEA0A68" w14:textId="77777777" w:rsidR="00BA6918" w:rsidRPr="00B05FD4" w:rsidRDefault="00BA6918" w:rsidP="00B05FD4">
            <w:pPr>
              <w:rPr>
                <w:lang w:val="en-US"/>
              </w:rPr>
            </w:pPr>
          </w:p>
        </w:tc>
      </w:tr>
      <w:tr w:rsidR="00BA6918" w:rsidRPr="00B05FD4" w14:paraId="205B05AB" w14:textId="77777777" w:rsidTr="001F6334">
        <w:tc>
          <w:tcPr>
            <w:tcW w:w="421" w:type="dxa"/>
          </w:tcPr>
          <w:p w14:paraId="79C70417" w14:textId="3DCE0F89" w:rsidR="00BA6918" w:rsidRDefault="00BA6918" w:rsidP="00B05FD4">
            <w:r>
              <w:rPr>
                <w:rFonts w:ascii="MS Gothic" w:eastAsia="MS Gothic" w:hAnsi="MS Gothic" w:hint="eastAsia"/>
              </w:rPr>
              <w:t>☐</w:t>
            </w:r>
          </w:p>
        </w:tc>
        <w:tc>
          <w:tcPr>
            <w:tcW w:w="2682" w:type="dxa"/>
          </w:tcPr>
          <w:p w14:paraId="62F4EFB2" w14:textId="77777777" w:rsidR="00BA6918" w:rsidRDefault="00BA6918" w:rsidP="00B05FD4">
            <w:pPr>
              <w:rPr>
                <w:lang w:val="en-US"/>
              </w:rPr>
            </w:pPr>
          </w:p>
        </w:tc>
        <w:tc>
          <w:tcPr>
            <w:tcW w:w="542" w:type="dxa"/>
          </w:tcPr>
          <w:p w14:paraId="699C7DEB" w14:textId="77777777" w:rsidR="00BA6918" w:rsidRPr="00B05FD4" w:rsidRDefault="00BA6918" w:rsidP="00B05FD4">
            <w:pPr>
              <w:rPr>
                <w:lang w:val="en-US"/>
              </w:rPr>
            </w:pPr>
          </w:p>
        </w:tc>
        <w:tc>
          <w:tcPr>
            <w:tcW w:w="8319" w:type="dxa"/>
          </w:tcPr>
          <w:p w14:paraId="33977CAF" w14:textId="77777777" w:rsidR="00BA6918" w:rsidRPr="00B05FD4" w:rsidRDefault="00BA6918" w:rsidP="00B05FD4">
            <w:pPr>
              <w:rPr>
                <w:lang w:val="en-US"/>
              </w:rPr>
            </w:pPr>
          </w:p>
        </w:tc>
        <w:tc>
          <w:tcPr>
            <w:tcW w:w="1462" w:type="dxa"/>
          </w:tcPr>
          <w:p w14:paraId="55971705" w14:textId="77777777" w:rsidR="00BA6918" w:rsidRPr="00B05FD4" w:rsidRDefault="00BA6918" w:rsidP="00B05FD4">
            <w:pPr>
              <w:rPr>
                <w:lang w:val="en-US"/>
              </w:rPr>
            </w:pPr>
          </w:p>
        </w:tc>
      </w:tr>
      <w:tr w:rsidR="00BA6918" w:rsidRPr="00B05FD4" w14:paraId="4875197A" w14:textId="77777777" w:rsidTr="001F6334">
        <w:tc>
          <w:tcPr>
            <w:tcW w:w="421" w:type="dxa"/>
          </w:tcPr>
          <w:p w14:paraId="5EF52558" w14:textId="5C7D4D24" w:rsidR="00BA6918" w:rsidRDefault="00BA6918" w:rsidP="00B05FD4">
            <w:r>
              <w:rPr>
                <w:rFonts w:ascii="MS Gothic" w:eastAsia="MS Gothic" w:hAnsi="MS Gothic" w:hint="eastAsia"/>
              </w:rPr>
              <w:t>☐</w:t>
            </w:r>
          </w:p>
        </w:tc>
        <w:tc>
          <w:tcPr>
            <w:tcW w:w="2682" w:type="dxa"/>
          </w:tcPr>
          <w:p w14:paraId="7DA691F5" w14:textId="77777777" w:rsidR="00BA6918" w:rsidRDefault="00BA6918" w:rsidP="00B05FD4">
            <w:pPr>
              <w:rPr>
                <w:lang w:val="en-US"/>
              </w:rPr>
            </w:pPr>
          </w:p>
        </w:tc>
        <w:tc>
          <w:tcPr>
            <w:tcW w:w="542" w:type="dxa"/>
          </w:tcPr>
          <w:p w14:paraId="7A3A60E8" w14:textId="77777777" w:rsidR="00BA6918" w:rsidRPr="00B05FD4" w:rsidRDefault="00BA6918" w:rsidP="00B05FD4">
            <w:pPr>
              <w:rPr>
                <w:lang w:val="en-US"/>
              </w:rPr>
            </w:pPr>
          </w:p>
        </w:tc>
        <w:tc>
          <w:tcPr>
            <w:tcW w:w="8319" w:type="dxa"/>
          </w:tcPr>
          <w:p w14:paraId="2CA49CB1" w14:textId="77777777" w:rsidR="00BA6918" w:rsidRPr="00B05FD4" w:rsidRDefault="00BA6918" w:rsidP="00B05FD4">
            <w:pPr>
              <w:rPr>
                <w:lang w:val="en-US"/>
              </w:rPr>
            </w:pPr>
          </w:p>
        </w:tc>
        <w:tc>
          <w:tcPr>
            <w:tcW w:w="1462" w:type="dxa"/>
          </w:tcPr>
          <w:p w14:paraId="421C083E" w14:textId="77777777" w:rsidR="00BA6918" w:rsidRPr="00B05FD4" w:rsidRDefault="00BA6918" w:rsidP="00B05FD4">
            <w:pPr>
              <w:rPr>
                <w:lang w:val="en-US"/>
              </w:rPr>
            </w:pPr>
          </w:p>
        </w:tc>
      </w:tr>
    </w:tbl>
    <w:p w14:paraId="6947541F" w14:textId="4A57D0E1" w:rsidR="00B05FD4" w:rsidRDefault="00B05FD4" w:rsidP="00B05FD4">
      <w:pPr>
        <w:rPr>
          <w:lang w:val="en-US"/>
        </w:rPr>
      </w:pPr>
    </w:p>
    <w:p w14:paraId="25F52E8B" w14:textId="4A074610" w:rsidR="00F102A0" w:rsidRDefault="00F102A0" w:rsidP="00B05FD4">
      <w:pPr>
        <w:rPr>
          <w:lang w:val="en-US"/>
        </w:rPr>
      </w:pPr>
    </w:p>
    <w:p w14:paraId="1417BD2A" w14:textId="56A0B29A" w:rsidR="00F102A0" w:rsidRDefault="00F102A0" w:rsidP="00B05FD4">
      <w:pPr>
        <w:rPr>
          <w:lang w:val="en-US"/>
        </w:rPr>
      </w:pPr>
      <w:r>
        <w:rPr>
          <w:lang w:val="en-US"/>
        </w:rPr>
        <w:t>Issues:</w:t>
      </w:r>
    </w:p>
    <w:p w14:paraId="6DF09DA0" w14:textId="42DC019B" w:rsidR="00F102A0" w:rsidRDefault="00F102A0" w:rsidP="00B05FD4">
      <w:pPr>
        <w:rPr>
          <w:lang w:val="en-US"/>
        </w:rPr>
      </w:pPr>
    </w:p>
    <w:p w14:paraId="0D36622A" w14:textId="5A72C5D6" w:rsidR="00F102A0" w:rsidRDefault="00F102A0" w:rsidP="00B05FD4">
      <w:pPr>
        <w:rPr>
          <w:lang w:val="en-US"/>
        </w:rPr>
      </w:pPr>
      <w:r>
        <w:rPr>
          <w:lang w:val="en-US"/>
        </w:rPr>
        <w:t>Can we get Acknowledgments to appear on separate page after * or before (forward)</w:t>
      </w:r>
      <w:r w:rsidR="00A5174C">
        <w:rPr>
          <w:lang w:val="en-US"/>
        </w:rPr>
        <w:t xml:space="preserve"> </w:t>
      </w:r>
      <w:r w:rsidR="00A5174C" w:rsidRPr="00923773">
        <w:rPr>
          <w:highlight w:val="green"/>
          <w:lang w:val="en-US"/>
        </w:rPr>
        <w:t xml:space="preserve">– </w:t>
      </w:r>
      <w:r w:rsidR="00A5174C" w:rsidRPr="0032572B">
        <w:rPr>
          <w:highlight w:val="green"/>
          <w:shd w:val="clear" w:color="auto" w:fill="92D050"/>
          <w:lang w:val="en-US"/>
        </w:rPr>
        <w:t>fixed in pdf not in web</w:t>
      </w:r>
      <w:r w:rsidR="00A5174C" w:rsidRPr="0032572B">
        <w:rPr>
          <w:shd w:val="clear" w:color="auto" w:fill="92D050"/>
          <w:lang w:val="en-US"/>
        </w:rPr>
        <w:t xml:space="preserve"> </w:t>
      </w:r>
      <w:r w:rsidR="0032572B" w:rsidRPr="0032572B">
        <w:rPr>
          <w:shd w:val="clear" w:color="auto" w:fill="92D050"/>
          <w:lang w:val="en-US"/>
        </w:rPr>
        <w:t>where is seems less important</w:t>
      </w:r>
      <w:r w:rsidR="0032572B">
        <w:rPr>
          <w:shd w:val="clear" w:color="auto" w:fill="92D050"/>
          <w:lang w:val="en-US"/>
        </w:rPr>
        <w:t>/</w:t>
      </w:r>
      <w:proofErr w:type="gramStart"/>
      <w:r w:rsidR="0032572B">
        <w:rPr>
          <w:shd w:val="clear" w:color="auto" w:fill="92D050"/>
          <w:lang w:val="en-US"/>
        </w:rPr>
        <w:t>Ib</w:t>
      </w:r>
      <w:proofErr w:type="gramEnd"/>
      <w:r w:rsidR="0032572B">
        <w:rPr>
          <w:shd w:val="clear" w:color="auto" w:fill="92D050"/>
          <w:lang w:val="en-US"/>
        </w:rPr>
        <w:t xml:space="preserve"> </w:t>
      </w:r>
      <w:r w:rsidR="0032572B">
        <w:rPr>
          <w:lang w:val="en-US"/>
        </w:rPr>
        <w:t xml:space="preserve"> </w:t>
      </w:r>
    </w:p>
    <w:p w14:paraId="4159A34A" w14:textId="26DA1631" w:rsidR="00F102A0" w:rsidRDefault="00F102A0" w:rsidP="00B05FD4">
      <w:pPr>
        <w:rPr>
          <w:lang w:val="en-US"/>
        </w:rPr>
      </w:pPr>
    </w:p>
    <w:p w14:paraId="17921425" w14:textId="654D6724" w:rsidR="00F102A0" w:rsidRDefault="00F102A0" w:rsidP="00B05FD4">
      <w:pPr>
        <w:rPr>
          <w:lang w:val="en-US"/>
        </w:rPr>
      </w:pPr>
      <w:r>
        <w:rPr>
          <w:lang w:val="en-US"/>
        </w:rPr>
        <w:t>The Index item Jupyter Notebook in html goes to a weird place.</w:t>
      </w:r>
    </w:p>
    <w:p w14:paraId="657ACA6F" w14:textId="32B4F5EB" w:rsidR="00F102A0" w:rsidRDefault="00F102A0" w:rsidP="00B05FD4">
      <w:pPr>
        <w:rPr>
          <w:lang w:val="en-US"/>
        </w:rPr>
      </w:pPr>
    </w:p>
    <w:p w14:paraId="634AF9EE" w14:textId="1662C204" w:rsidR="00F102A0" w:rsidRDefault="00F102A0" w:rsidP="00B05FD4">
      <w:pPr>
        <w:rPr>
          <w:lang w:val="en-US"/>
        </w:rPr>
      </w:pPr>
      <w:r>
        <w:rPr>
          <w:lang w:val="en-US"/>
        </w:rPr>
        <w:t>The index at the beginning of the intro jupternotebook NB does not seem to be set up correctly.</w:t>
      </w:r>
    </w:p>
    <w:p w14:paraId="65B9D0E4" w14:textId="248FB8EF" w:rsidR="00F102A0" w:rsidRDefault="00F102A0" w:rsidP="00B05FD4">
      <w:pPr>
        <w:rPr>
          <w:lang w:val="en-US"/>
        </w:rPr>
      </w:pPr>
    </w:p>
    <w:p w14:paraId="7ADD2EA5" w14:textId="4AD4939A" w:rsidR="00923773" w:rsidRPr="00923773" w:rsidRDefault="00F102A0" w:rsidP="00B05FD4">
      <w:pPr>
        <w:rPr>
          <w:b/>
          <w:bCs/>
          <w:color w:val="FF0000"/>
          <w:lang w:val="en-US"/>
        </w:rPr>
      </w:pPr>
      <w:r w:rsidRPr="00F102A0">
        <w:rPr>
          <w:b/>
          <w:bCs/>
          <w:highlight w:val="yellow"/>
          <w:lang w:val="en-US"/>
        </w:rPr>
        <w:t xml:space="preserve">Note I have exposed the links </w:t>
      </w:r>
      <w:proofErr w:type="gramStart"/>
      <w:r w:rsidRPr="00F102A0">
        <w:rPr>
          <w:b/>
          <w:bCs/>
          <w:highlight w:val="yellow"/>
          <w:lang w:val="en-US"/>
        </w:rPr>
        <w:t>[](</w:t>
      </w:r>
      <w:proofErr w:type="gramEnd"/>
      <w:r w:rsidRPr="00F102A0">
        <w:rPr>
          <w:b/>
          <w:bCs/>
          <w:highlight w:val="yellow"/>
          <w:lang w:val="en-US"/>
        </w:rPr>
        <w:t>) because in the printed pdf version the URLs are not visible.</w:t>
      </w:r>
      <w:r w:rsidR="00923773">
        <w:rPr>
          <w:b/>
          <w:bCs/>
          <w:lang w:val="en-US"/>
        </w:rPr>
        <w:t xml:space="preserve"> </w:t>
      </w:r>
      <w:r w:rsidR="00923773">
        <w:rPr>
          <w:b/>
          <w:bCs/>
          <w:lang w:val="en-US"/>
        </w:rPr>
        <w:br/>
      </w:r>
      <w:r w:rsidR="00923773" w:rsidRPr="00923773">
        <w:rPr>
          <w:b/>
          <w:bCs/>
          <w:color w:val="FF0000"/>
          <w:highlight w:val="green"/>
          <w:lang w:val="en-US"/>
        </w:rPr>
        <w:t>use [link](link) to make it visible and clickable</w:t>
      </w:r>
      <w:ins w:id="109" w:author="ib Han" w:date="2024-03-03T23:28:00Z">
        <w:r w:rsidR="009E21FA">
          <w:rPr>
            <w:b/>
            <w:bCs/>
            <w:color w:val="FF0000"/>
            <w:lang w:val="en-US"/>
          </w:rPr>
          <w:t xml:space="preserve"> </w:t>
        </w:r>
        <w:r w:rsidR="00834DB0">
          <w:rPr>
            <w:b/>
            <w:bCs/>
            <w:color w:val="FF0000"/>
            <w:lang w:val="en-US"/>
          </w:rPr>
          <w:t>in acrobat reader links works</w:t>
        </w:r>
      </w:ins>
      <w:ins w:id="110" w:author="ib Han" w:date="2024-03-03T23:39:00Z">
        <w:r w:rsidR="00075259">
          <w:rPr>
            <w:b/>
            <w:bCs/>
            <w:color w:val="FF0000"/>
            <w:lang w:val="en-US"/>
          </w:rPr>
          <w:t xml:space="preserve"> use {</w:t>
        </w:r>
        <w:proofErr w:type="spellStart"/>
        <w:proofErr w:type="gramStart"/>
        <w:r w:rsidR="00075259">
          <w:rPr>
            <w:b/>
            <w:bCs/>
            <w:color w:val="FF0000"/>
            <w:lang w:val="en-US"/>
          </w:rPr>
          <w:t>cite</w:t>
        </w:r>
      </w:ins>
      <w:ins w:id="111" w:author="ib Han" w:date="2024-03-03T23:40:00Z">
        <w:r w:rsidR="00075259">
          <w:rPr>
            <w:b/>
            <w:bCs/>
            <w:color w:val="FF0000"/>
            <w:lang w:val="en-US"/>
          </w:rPr>
          <w:t>:</w:t>
        </w:r>
        <w:proofErr w:type="gramEnd"/>
        <w:r w:rsidR="00075259">
          <w:rPr>
            <w:b/>
            <w:bCs/>
            <w:color w:val="FF0000"/>
            <w:lang w:val="en-US"/>
          </w:rPr>
          <w:t>t</w:t>
        </w:r>
        <w:proofErr w:type="spellEnd"/>
        <w:r w:rsidR="00075259">
          <w:rPr>
            <w:b/>
            <w:bCs/>
            <w:color w:val="FF0000"/>
            <w:lang w:val="en-US"/>
          </w:rPr>
          <w:t xml:space="preserve">} </w:t>
        </w:r>
        <w:r w:rsidR="00187EC2">
          <w:rPr>
            <w:b/>
            <w:bCs/>
            <w:color w:val="FF0000"/>
            <w:lang w:val="en-US"/>
          </w:rPr>
          <w:t xml:space="preserve">I have changed some but </w:t>
        </w:r>
        <w:proofErr w:type="spellStart"/>
        <w:r w:rsidR="00187EC2">
          <w:rPr>
            <w:b/>
            <w:bCs/>
            <w:color w:val="FF0000"/>
            <w:lang w:val="en-US"/>
          </w:rPr>
          <w:t>perpahs</w:t>
        </w:r>
        <w:proofErr w:type="spellEnd"/>
        <w:r w:rsidR="00187EC2">
          <w:rPr>
            <w:b/>
            <w:bCs/>
            <w:color w:val="FF0000"/>
            <w:lang w:val="en-US"/>
          </w:rPr>
          <w:t xml:space="preserve"> not all </w:t>
        </w:r>
      </w:ins>
      <w:ins w:id="112" w:author="ib Han" w:date="2024-03-03T23:28:00Z">
        <w:r w:rsidR="00834DB0">
          <w:rPr>
            <w:b/>
            <w:bCs/>
            <w:color w:val="FF0000"/>
            <w:lang w:val="en-US"/>
          </w:rPr>
          <w:t xml:space="preserve"> </w:t>
        </w:r>
      </w:ins>
      <w:r w:rsidR="0005566B">
        <w:rPr>
          <w:b/>
          <w:bCs/>
          <w:color w:val="FF0000"/>
          <w:lang w:val="en-US"/>
        </w:rPr>
        <w:t xml:space="preserve"> /Ib </w:t>
      </w:r>
    </w:p>
    <w:p w14:paraId="4EE8C8AD" w14:textId="6C972DF0" w:rsidR="00C9371F" w:rsidRDefault="00D44A5C" w:rsidP="00B05FD4">
      <w:pPr>
        <w:rPr>
          <w:b/>
          <w:bCs/>
          <w:lang w:val="en-US"/>
        </w:rPr>
      </w:pPr>
      <w:r>
        <w:rPr>
          <w:b/>
          <w:bCs/>
          <w:lang w:val="en-US"/>
        </w:rPr>
        <w:t>Format of citations.  Burns (2012). Burns [2012]</w:t>
      </w:r>
      <w:ins w:id="113" w:author="ib Han" w:date="2024-03-03T23:30:00Z">
        <w:r w:rsidR="004707DF">
          <w:rPr>
            <w:b/>
            <w:bCs/>
            <w:lang w:val="en-US"/>
          </w:rPr>
          <w:t xml:space="preserve"> </w:t>
        </w:r>
      </w:ins>
      <w:ins w:id="114" w:author="ib Han" w:date="2024-03-03T23:31:00Z">
        <w:r w:rsidR="004707DF">
          <w:rPr>
            <w:b/>
            <w:bCs/>
            <w:lang w:val="en-US"/>
          </w:rPr>
          <w:t xml:space="preserve">Tricky, but fixed </w:t>
        </w:r>
        <w:proofErr w:type="spellStart"/>
        <w:r w:rsidR="004707DF">
          <w:rPr>
            <w:b/>
            <w:bCs/>
            <w:lang w:val="en-US"/>
          </w:rPr>
          <w:t>trhoug</w:t>
        </w:r>
        <w:proofErr w:type="spellEnd"/>
        <w:r w:rsidR="004707DF">
          <w:rPr>
            <w:b/>
            <w:bCs/>
            <w:lang w:val="en-US"/>
          </w:rPr>
          <w:t xml:space="preserve"> regex replacement in the pdf versing </w:t>
        </w:r>
        <w:r w:rsidR="008F2513">
          <w:rPr>
            <w:b/>
            <w:bCs/>
            <w:lang w:val="en-US"/>
          </w:rPr>
          <w:t xml:space="preserve">/Ib </w:t>
        </w:r>
      </w:ins>
      <w:ins w:id="115" w:author="ib Han" w:date="2024-03-03T23:39:00Z">
        <w:r w:rsidR="0092474F">
          <w:rPr>
            <w:b/>
            <w:bCs/>
            <w:lang w:val="en-US"/>
          </w:rPr>
          <w:br/>
        </w:r>
        <w:r w:rsidR="00075259">
          <w:rPr>
            <w:b/>
            <w:bCs/>
            <w:lang w:val="en-US"/>
          </w:rPr>
          <w:t>A</w:t>
        </w:r>
      </w:ins>
    </w:p>
    <w:p w14:paraId="66B2FF37" w14:textId="6E11D058" w:rsidR="00DE7D56" w:rsidRPr="0005566B" w:rsidRDefault="00DE7D56" w:rsidP="00B05FD4">
      <w:pPr>
        <w:rPr>
          <w:strike/>
          <w:color w:val="FF0000"/>
          <w:lang w:val="en-US"/>
        </w:rPr>
      </w:pPr>
      <w:r>
        <w:rPr>
          <w:b/>
          <w:bCs/>
          <w:lang w:val="en-US"/>
        </w:rPr>
        <w:t>Updatecommand.ipynb</w:t>
      </w:r>
      <w:r w:rsidR="00D44A5C">
        <w:rPr>
          <w:b/>
          <w:bCs/>
          <w:lang w:val="en-US"/>
        </w:rPr>
        <w:t xml:space="preserve">   </w:t>
      </w:r>
      <w:proofErr w:type="gramStart"/>
      <w:r w:rsidRPr="00956161">
        <w:rPr>
          <w:lang w:val="en-US"/>
        </w:rPr>
        <w:t>The</w:t>
      </w:r>
      <w:proofErr w:type="gramEnd"/>
      <w:r w:rsidRPr="00956161">
        <w:rPr>
          <w:lang w:val="en-US"/>
        </w:rPr>
        <w:t xml:space="preserve"> header nums are </w:t>
      </w:r>
      <w:r w:rsidR="00D44A5C">
        <w:rPr>
          <w:lang w:val="en-US"/>
        </w:rPr>
        <w:t>n</w:t>
      </w:r>
      <w:r w:rsidRPr="00956161">
        <w:rPr>
          <w:lang w:val="en-US"/>
        </w:rPr>
        <w:t>ot showing in pdf</w:t>
      </w:r>
      <w:r w:rsidR="00D44A5C">
        <w:rPr>
          <w:lang w:val="en-US"/>
        </w:rPr>
        <w:t xml:space="preserve"> for this notebook only</w:t>
      </w:r>
      <w:r w:rsidRPr="00892987">
        <w:rPr>
          <w:shd w:val="clear" w:color="auto" w:fill="92D050"/>
          <w:lang w:val="en-US"/>
        </w:rPr>
        <w:t>.</w:t>
      </w:r>
      <w:r w:rsidR="0005566B" w:rsidRPr="00892987">
        <w:rPr>
          <w:shd w:val="clear" w:color="auto" w:fill="92D050"/>
          <w:lang w:val="en-US"/>
        </w:rPr>
        <w:t xml:space="preserve"> </w:t>
      </w:r>
      <w:proofErr w:type="gramStart"/>
      <w:r w:rsidR="0005566B" w:rsidRPr="00892987">
        <w:rPr>
          <w:shd w:val="clear" w:color="auto" w:fill="92D050"/>
          <w:lang w:val="en-US"/>
        </w:rPr>
        <w:t>Made .</w:t>
      </w:r>
      <w:proofErr w:type="spellStart"/>
      <w:r w:rsidR="0005566B" w:rsidRPr="00892987">
        <w:rPr>
          <w:shd w:val="clear" w:color="auto" w:fill="92D050"/>
          <w:lang w:val="en-US"/>
        </w:rPr>
        <w:t>upd</w:t>
      </w:r>
      <w:proofErr w:type="spellEnd"/>
      <w:proofErr w:type="gramEnd"/>
      <w:r w:rsidR="0005566B" w:rsidRPr="00892987">
        <w:rPr>
          <w:shd w:val="clear" w:color="auto" w:fill="92D050"/>
          <w:lang w:val="en-US"/>
        </w:rPr>
        <w:t xml:space="preserve"> and .</w:t>
      </w:r>
      <w:proofErr w:type="spellStart"/>
      <w:r w:rsidR="0005566B" w:rsidRPr="00892987">
        <w:rPr>
          <w:shd w:val="clear" w:color="auto" w:fill="92D050"/>
          <w:lang w:val="en-US"/>
        </w:rPr>
        <w:t>mfcalc</w:t>
      </w:r>
      <w:proofErr w:type="spellEnd"/>
      <w:r w:rsidR="0005566B" w:rsidRPr="00892987">
        <w:rPr>
          <w:shd w:val="clear" w:color="auto" w:fill="92D050"/>
          <w:lang w:val="en-US"/>
        </w:rPr>
        <w:t xml:space="preserve"> to </w:t>
      </w:r>
      <w:r w:rsidR="00892987" w:rsidRPr="00892987">
        <w:rPr>
          <w:shd w:val="clear" w:color="auto" w:fill="92D050"/>
          <w:lang w:val="en-US"/>
        </w:rPr>
        <w:t>sections and revised headings</w:t>
      </w:r>
      <w:r w:rsidR="00FE36F9">
        <w:rPr>
          <w:shd w:val="clear" w:color="auto" w:fill="92D050"/>
          <w:lang w:val="en-US"/>
        </w:rPr>
        <w:t xml:space="preserve">/Ib </w:t>
      </w:r>
      <w:r w:rsidR="00892987">
        <w:rPr>
          <w:lang w:val="en-US"/>
        </w:rPr>
        <w:t xml:space="preserve"> </w:t>
      </w:r>
    </w:p>
    <w:p w14:paraId="404DBBC9" w14:textId="085EF69A" w:rsidR="00C9371F" w:rsidRDefault="004A56B5" w:rsidP="00B05FD4">
      <w:pPr>
        <w:rPr>
          <w:lang w:val="en-US"/>
        </w:rPr>
      </w:pPr>
      <w:r w:rsidRPr="00956161">
        <w:rPr>
          <w:lang w:val="en-US"/>
        </w:rPr>
        <w:t>Modelflow-and-Pandas table rendering is much uglier in pdf than in the notebook</w:t>
      </w:r>
      <w:r w:rsidR="00D44A5C" w:rsidRPr="00D61B3D">
        <w:rPr>
          <w:highlight w:val="green"/>
          <w:lang w:val="en-US"/>
          <w:rPrChange w:id="116" w:author="ib Han" w:date="2024-03-03T18:38:00Z">
            <w:rPr>
              <w:lang w:val="en-US"/>
            </w:rPr>
          </w:rPrChange>
        </w:rPr>
        <w:t>.</w:t>
      </w:r>
      <w:ins w:id="117" w:author="ib Han" w:date="2024-03-03T18:36:00Z">
        <w:r w:rsidR="00C46578" w:rsidRPr="00D61B3D">
          <w:rPr>
            <w:highlight w:val="green"/>
            <w:lang w:val="en-US"/>
            <w:rPrChange w:id="118" w:author="ib Han" w:date="2024-03-03T18:38:00Z">
              <w:rPr>
                <w:lang w:val="en-US"/>
              </w:rPr>
            </w:rPrChange>
          </w:rPr>
          <w:t xml:space="preserve"> </w:t>
        </w:r>
      </w:ins>
      <w:ins w:id="119" w:author="ib Han" w:date="2024-03-03T18:37:00Z">
        <w:r w:rsidR="00FE3A45" w:rsidRPr="00D61B3D">
          <w:rPr>
            <w:highlight w:val="green"/>
            <w:lang w:val="en-US"/>
            <w:rPrChange w:id="120" w:author="ib Han" w:date="2024-03-03T18:38:00Z">
              <w:rPr>
                <w:lang w:val="en-US"/>
              </w:rPr>
            </w:rPrChange>
          </w:rPr>
          <w:t>Yes, I cant find a good way to change that.</w:t>
        </w:r>
        <w:r w:rsidR="00223BFE" w:rsidRPr="00D61B3D">
          <w:rPr>
            <w:highlight w:val="green"/>
            <w:lang w:val="en-US"/>
            <w:rPrChange w:id="121" w:author="ib Han" w:date="2024-03-03T18:38:00Z">
              <w:rPr>
                <w:lang w:val="en-US"/>
              </w:rPr>
            </w:rPrChange>
          </w:rPr>
          <w:t xml:space="preserve"> In the web version </w:t>
        </w:r>
        <w:proofErr w:type="spellStart"/>
        <w:r w:rsidR="00223BFE" w:rsidRPr="00D61B3D">
          <w:rPr>
            <w:highlight w:val="green"/>
            <w:lang w:val="en-US"/>
            <w:rPrChange w:id="122" w:author="ib Han" w:date="2024-03-03T18:38:00Z">
              <w:rPr>
                <w:lang w:val="en-US"/>
              </w:rPr>
            </w:rPrChange>
          </w:rPr>
          <w:t>css</w:t>
        </w:r>
        <w:proofErr w:type="spellEnd"/>
        <w:r w:rsidR="00223BFE" w:rsidRPr="00D61B3D">
          <w:rPr>
            <w:highlight w:val="green"/>
            <w:lang w:val="en-US"/>
            <w:rPrChange w:id="123" w:author="ib Han" w:date="2024-03-03T18:38:00Z">
              <w:rPr>
                <w:lang w:val="en-US"/>
              </w:rPr>
            </w:rPrChange>
          </w:rPr>
          <w:t xml:space="preserve"> is used to format. That is </w:t>
        </w:r>
      </w:ins>
      <w:ins w:id="124" w:author="ib Han" w:date="2024-03-03T18:38:00Z">
        <w:r w:rsidR="00223BFE" w:rsidRPr="00D61B3D">
          <w:rPr>
            <w:highlight w:val="green"/>
            <w:lang w:val="en-US"/>
            <w:rPrChange w:id="125" w:author="ib Han" w:date="2024-03-03T18:38:00Z">
              <w:rPr>
                <w:lang w:val="en-US"/>
              </w:rPr>
            </w:rPrChange>
          </w:rPr>
          <w:t xml:space="preserve">not the case in latex </w:t>
        </w:r>
      </w:ins>
      <w:ins w:id="126" w:author="ib Han" w:date="2024-03-03T18:37:00Z">
        <w:r w:rsidR="00FE3A45" w:rsidRPr="00D61B3D">
          <w:rPr>
            <w:highlight w:val="green"/>
            <w:lang w:val="en-US"/>
            <w:rPrChange w:id="127" w:author="ib Han" w:date="2024-03-03T18:38:00Z">
              <w:rPr>
                <w:lang w:val="en-US"/>
              </w:rPr>
            </w:rPrChange>
          </w:rPr>
          <w:t>/</w:t>
        </w:r>
        <w:proofErr w:type="gramStart"/>
        <w:r w:rsidR="00FE3A45" w:rsidRPr="00D61B3D">
          <w:rPr>
            <w:highlight w:val="green"/>
            <w:lang w:val="en-US"/>
            <w:rPrChange w:id="128" w:author="ib Han" w:date="2024-03-03T18:38:00Z">
              <w:rPr>
                <w:lang w:val="en-US"/>
              </w:rPr>
            </w:rPrChange>
          </w:rPr>
          <w:t>Ib</w:t>
        </w:r>
        <w:proofErr w:type="gramEnd"/>
        <w:r w:rsidR="00FE3A45">
          <w:rPr>
            <w:lang w:val="en-US"/>
          </w:rPr>
          <w:t xml:space="preserve"> </w:t>
        </w:r>
      </w:ins>
    </w:p>
    <w:p w14:paraId="19D6FBA4" w14:textId="77777777" w:rsidR="00541DC4" w:rsidRPr="00956161" w:rsidRDefault="00541DC4" w:rsidP="00B05FD4">
      <w:pPr>
        <w:rPr>
          <w:lang w:val="en-US"/>
        </w:rPr>
      </w:pPr>
    </w:p>
    <w:p w14:paraId="3533307B" w14:textId="07D7A6FE" w:rsidR="006D6692" w:rsidRPr="00956161" w:rsidRDefault="006D6692" w:rsidP="00B05FD4">
      <w:pPr>
        <w:rPr>
          <w:lang w:val="en-US"/>
        </w:rPr>
      </w:pPr>
    </w:p>
    <w:p w14:paraId="772E1C9C" w14:textId="1E283C61" w:rsidR="006D6692" w:rsidRDefault="006D6692" w:rsidP="00B05FD4">
      <w:pPr>
        <w:rPr>
          <w:b/>
          <w:bCs/>
          <w:lang w:val="en-US"/>
        </w:rPr>
      </w:pPr>
      <w:r w:rsidRPr="00D44A5C">
        <w:rPr>
          <w:highlight w:val="cyan"/>
          <w:lang w:val="en-US"/>
        </w:rPr>
        <w:t xml:space="preserve">In updatecommand the graph illustrating keep growth are showing the horiz axis with half year </w:t>
      </w:r>
      <w:r w:rsidR="00D44A5C" w:rsidRPr="00D44A5C">
        <w:rPr>
          <w:highlight w:val="cyan"/>
          <w:lang w:val="en-US"/>
        </w:rPr>
        <w:t>p</w:t>
      </w:r>
      <w:r w:rsidRPr="00D44A5C">
        <w:rPr>
          <w:highlight w:val="cyan"/>
          <w:lang w:val="en-US"/>
        </w:rPr>
        <w:t>eriods indicated 2002.5 etc.  How can we supress</w:t>
      </w:r>
      <w:r w:rsidRPr="00956161">
        <w:rPr>
          <w:lang w:val="en-US"/>
        </w:rPr>
        <w:t xml:space="preserve"> that.</w:t>
      </w:r>
      <w:r w:rsidR="00956161">
        <w:rPr>
          <w:b/>
          <w:bCs/>
          <w:lang w:val="en-US"/>
        </w:rPr>
        <w:t xml:space="preserve"> Fixed plot(xticks=</w:t>
      </w:r>
      <w:proofErr w:type="gramStart"/>
      <w:r w:rsidR="00956161">
        <w:rPr>
          <w:b/>
          <w:bCs/>
          <w:lang w:val="en-US"/>
        </w:rPr>
        <w:t>df.index</w:t>
      </w:r>
      <w:proofErr w:type="gramEnd"/>
      <w:r w:rsidR="00956161">
        <w:rPr>
          <w:b/>
          <w:bCs/>
          <w:lang w:val="en-US"/>
        </w:rPr>
        <w:t>)</w:t>
      </w:r>
      <w:r w:rsidR="00D76787">
        <w:rPr>
          <w:b/>
          <w:bCs/>
          <w:lang w:val="en-US"/>
        </w:rPr>
        <w:t xml:space="preserve">. </w:t>
      </w:r>
    </w:p>
    <w:p w14:paraId="02DA6D2B" w14:textId="109AC1FF" w:rsidR="0071388E" w:rsidRDefault="0071388E" w:rsidP="00B05FD4">
      <w:pPr>
        <w:rPr>
          <w:b/>
          <w:bCs/>
          <w:lang w:val="en-US"/>
        </w:rPr>
      </w:pPr>
    </w:p>
    <w:p w14:paraId="1C111009" w14:textId="0AD44BA6" w:rsidR="0071388E" w:rsidRDefault="0071388E" w:rsidP="00B05FD4">
      <w:pPr>
        <w:rPr>
          <w:lang w:val="en-US"/>
        </w:rPr>
      </w:pPr>
      <w:r>
        <w:rPr>
          <w:b/>
          <w:bCs/>
          <w:lang w:val="en-US"/>
        </w:rPr>
        <w:t>AccessingWBModels</w:t>
      </w:r>
      <w:r w:rsidRPr="0071388E">
        <w:rPr>
          <w:lang w:val="en-US"/>
        </w:rPr>
        <w:t xml:space="preserve"> JN needs to b</w:t>
      </w:r>
      <w:r>
        <w:rPr>
          <w:lang w:val="en-US"/>
        </w:rPr>
        <w:t>e finished.  Need to 1) decide on a temporary home for models; 2) have that home as part of the default in the widget but allow it to be overridden; 3) the display</w:t>
      </w:r>
      <w:r w:rsidR="00D44A5C">
        <w:rPr>
          <w:lang w:val="en-US"/>
        </w:rPr>
        <w:t xml:space="preserve"> </w:t>
      </w:r>
      <w:r>
        <w:rPr>
          <w:lang w:val="en-US"/>
        </w:rPr>
        <w:t xml:space="preserve">toc needs to be better documented, notably as to where the user is going to have their models saved on their personal machines and how they can customize that and tell the display_toc where to find them.  </w:t>
      </w:r>
      <w:proofErr w:type="gramStart"/>
      <w:r>
        <w:rPr>
          <w:lang w:val="en-US"/>
        </w:rPr>
        <w:t>Finally</w:t>
      </w:r>
      <w:proofErr w:type="gramEnd"/>
      <w:r>
        <w:rPr>
          <w:lang w:val="en-US"/>
        </w:rPr>
        <w:t xml:space="preserve"> not clear why we have to delete, why cannot user overwrite a repo that was already downloaded?</w:t>
      </w:r>
    </w:p>
    <w:p w14:paraId="6991C678" w14:textId="1877E06F" w:rsidR="00340A91" w:rsidRDefault="00340A91" w:rsidP="00B05FD4">
      <w:pPr>
        <w:rPr>
          <w:lang w:val="en-US"/>
        </w:rPr>
      </w:pPr>
    </w:p>
    <w:p w14:paraId="49E9B8F2" w14:textId="5108D41E" w:rsidR="00340A91" w:rsidRDefault="00340A91" w:rsidP="00B05FD4">
      <w:pPr>
        <w:rPr>
          <w:lang w:val="en-US"/>
        </w:rPr>
      </w:pPr>
      <w:r>
        <w:rPr>
          <w:lang w:val="en-US"/>
        </w:rPr>
        <w:t xml:space="preserve">Box World Bank Models in </w:t>
      </w:r>
      <w:r w:rsidRPr="00340A91">
        <w:rPr>
          <w:lang w:val="en-US"/>
        </w:rPr>
        <w:t>WorkingwWBModels.ipynb</w:t>
      </w:r>
      <w:r>
        <w:rPr>
          <w:lang w:val="en-US"/>
        </w:rPr>
        <w:t xml:space="preserve"> did not render properly </w:t>
      </w:r>
      <w:ins w:id="129" w:author="ib Han" w:date="2024-03-06T14:53:00Z">
        <w:r w:rsidR="00CE77B1" w:rsidRPr="00CE77B1">
          <w:rPr>
            <w:highlight w:val="green"/>
            <w:lang w:val="en-US"/>
            <w:rPrChange w:id="130" w:author="ib Han" w:date="2024-03-06T14:54:00Z">
              <w:rPr>
                <w:lang w:val="en-US"/>
              </w:rPr>
            </w:rPrChange>
          </w:rPr>
          <w:t xml:space="preserve">Fixed and </w:t>
        </w:r>
      </w:ins>
      <w:ins w:id="131" w:author="ib Han" w:date="2024-03-06T14:54:00Z">
        <w:r w:rsidR="00CE77B1" w:rsidRPr="00CE77B1">
          <w:rPr>
            <w:highlight w:val="green"/>
            <w:lang w:val="en-US"/>
            <w:rPrChange w:id="132" w:author="ib Han" w:date="2024-03-06T14:54:00Z">
              <w:rPr>
                <w:lang w:val="en-US"/>
              </w:rPr>
            </w:rPrChange>
          </w:rPr>
          <w:t xml:space="preserve">all boxes are now in the index under </w:t>
        </w:r>
        <w:proofErr w:type="gramStart"/>
        <w:r w:rsidR="00CE77B1" w:rsidRPr="00CE77B1">
          <w:rPr>
            <w:highlight w:val="green"/>
            <w:lang w:val="en-US"/>
            <w:rPrChange w:id="133" w:author="ib Han" w:date="2024-03-06T14:54:00Z">
              <w:rPr>
                <w:lang w:val="en-US"/>
              </w:rPr>
            </w:rPrChange>
          </w:rPr>
          <w:t>boxes</w:t>
        </w:r>
        <w:proofErr w:type="gramEnd"/>
        <w:r w:rsidR="00CE77B1">
          <w:rPr>
            <w:lang w:val="en-US"/>
          </w:rPr>
          <w:t xml:space="preserve"> </w:t>
        </w:r>
      </w:ins>
    </w:p>
    <w:p w14:paraId="7106BFC2" w14:textId="2AF76C51" w:rsidR="00601D5B" w:rsidRDefault="00601D5B" w:rsidP="00B05FD4">
      <w:pPr>
        <w:rPr>
          <w:lang w:val="en-US"/>
        </w:rPr>
      </w:pPr>
    </w:p>
    <w:p w14:paraId="71031632" w14:textId="1B48A6CC" w:rsidR="00601D5B" w:rsidRDefault="00601D5B" w:rsidP="00B05FD4">
      <w:pPr>
        <w:rPr>
          <w:lang w:val="en-US"/>
        </w:rPr>
      </w:pPr>
      <w:r>
        <w:rPr>
          <w:lang w:val="en-US"/>
        </w:rPr>
        <w:t xml:space="preserve">Citations: we were using a formulation that returned Burns (2019), but somehow it has gone back to Burns [2019].  Be nice to get back to the </w:t>
      </w:r>
      <w:r w:rsidRPr="00CE77B1">
        <w:rPr>
          <w:highlight w:val="green"/>
          <w:lang w:val="en-US"/>
          <w:rPrChange w:id="134" w:author="ib Han" w:date="2024-03-06T14:53:00Z">
            <w:rPr>
              <w:lang w:val="en-US"/>
            </w:rPr>
          </w:rPrChange>
        </w:rPr>
        <w:t>().</w:t>
      </w:r>
      <w:ins w:id="135" w:author="ib Han" w:date="2024-03-06T14:53:00Z">
        <w:r w:rsidR="00CE77B1" w:rsidRPr="00CE77B1">
          <w:rPr>
            <w:highlight w:val="green"/>
            <w:lang w:val="en-US"/>
            <w:rPrChange w:id="136" w:author="ib Han" w:date="2024-03-06T14:53:00Z">
              <w:rPr>
                <w:lang w:val="en-US"/>
              </w:rPr>
            </w:rPrChange>
          </w:rPr>
          <w:t xml:space="preserve"> Look above fixed in the pdf </w:t>
        </w:r>
        <w:proofErr w:type="gramStart"/>
        <w:r w:rsidR="00CE77B1" w:rsidRPr="00CE77B1">
          <w:rPr>
            <w:highlight w:val="green"/>
            <w:lang w:val="en-US"/>
            <w:rPrChange w:id="137" w:author="ib Han" w:date="2024-03-06T14:53:00Z">
              <w:rPr>
                <w:lang w:val="en-US"/>
              </w:rPr>
            </w:rPrChange>
          </w:rPr>
          <w:t>version</w:t>
        </w:r>
        <w:proofErr w:type="gramEnd"/>
        <w:r w:rsidR="00CE77B1">
          <w:rPr>
            <w:lang w:val="en-US"/>
          </w:rPr>
          <w:t xml:space="preserve"> </w:t>
        </w:r>
      </w:ins>
    </w:p>
    <w:p w14:paraId="2F53A862" w14:textId="376F8467" w:rsidR="00DB0440" w:rsidRDefault="00DB0440" w:rsidP="00B05FD4">
      <w:pPr>
        <w:rPr>
          <w:lang w:val="en-US"/>
        </w:rPr>
      </w:pPr>
    </w:p>
    <w:p w14:paraId="4C37443A" w14:textId="46346B2F" w:rsidR="00DB0440" w:rsidRDefault="00DB0440" w:rsidP="00B05FD4">
      <w:pPr>
        <w:rPr>
          <w:color w:val="C45911" w:themeColor="accent2" w:themeShade="BF"/>
          <w:lang w:val="en-US"/>
        </w:rPr>
      </w:pPr>
      <w:r>
        <w:rPr>
          <w:lang w:val="en-US"/>
        </w:rPr>
        <w:t>It looks like we may have lost the discussion of the behavioural equations _X and _D.</w:t>
      </w:r>
      <w:r w:rsidR="005534D9">
        <w:rPr>
          <w:lang w:val="en-US"/>
        </w:rPr>
        <w:t xml:space="preserve">  </w:t>
      </w:r>
      <w:r w:rsidR="005534D9" w:rsidRPr="005534D9">
        <w:rPr>
          <w:highlight w:val="green"/>
          <w:lang w:val="en-US"/>
        </w:rPr>
        <w:t>Added in but it is repetitive may need some editing Across chapters)</w:t>
      </w:r>
      <w:r w:rsidR="00D44A5C">
        <w:rPr>
          <w:lang w:val="en-US"/>
        </w:rPr>
        <w:t xml:space="preserve"> </w:t>
      </w:r>
      <w:r w:rsidR="00D44A5C" w:rsidRPr="00D44A5C">
        <w:rPr>
          <w:color w:val="C45911" w:themeColor="accent2" w:themeShade="BF"/>
          <w:lang w:val="en-US"/>
        </w:rPr>
        <w:t>I think this is ok now.</w:t>
      </w:r>
    </w:p>
    <w:p w14:paraId="70D7086F" w14:textId="77777777" w:rsidR="00F44EEB" w:rsidRDefault="00F44EEB" w:rsidP="00B05FD4">
      <w:pPr>
        <w:rPr>
          <w:color w:val="C45911" w:themeColor="accent2" w:themeShade="BF"/>
          <w:lang w:val="en-US"/>
        </w:rPr>
      </w:pPr>
    </w:p>
    <w:p w14:paraId="2C0DA3FA" w14:textId="7EB56854" w:rsidR="00F44EEB" w:rsidRDefault="00F44EEB" w:rsidP="00F44EEB">
      <w:pPr>
        <w:pStyle w:val="Overskrift2"/>
        <w:rPr>
          <w:lang w:val="en-US"/>
        </w:rPr>
      </w:pPr>
      <w:r>
        <w:rPr>
          <w:lang w:val="en-US"/>
        </w:rPr>
        <w:t xml:space="preserve">Latex issues: </w:t>
      </w:r>
    </w:p>
    <w:p w14:paraId="22588783" w14:textId="77777777" w:rsidR="00F44EEB" w:rsidRPr="00F44EEB" w:rsidRDefault="00F44EEB" w:rsidP="00F44EEB">
      <w:pPr>
        <w:pStyle w:val="Overskrift3"/>
        <w:rPr>
          <w:lang w:val="en-US"/>
        </w:rPr>
      </w:pPr>
      <w:r>
        <w:rPr>
          <w:lang w:val="en-US"/>
        </w:rPr>
        <w:t xml:space="preserve">Dollar and </w:t>
      </w:r>
      <w:proofErr w:type="gramStart"/>
      <w:r>
        <w:rPr>
          <w:lang w:val="en-US"/>
        </w:rPr>
        <w:t>align</w:t>
      </w:r>
      <w:proofErr w:type="gramEnd"/>
      <w:r>
        <w:rPr>
          <w:lang w:val="en-US"/>
        </w:rPr>
        <w:t xml:space="preserve"> </w:t>
      </w:r>
    </w:p>
    <w:p w14:paraId="39537053" w14:textId="77777777" w:rsidR="00F44EEB" w:rsidRDefault="00F44EEB" w:rsidP="00F44EEB">
      <w:pPr>
        <w:rPr>
          <w:lang w:val="en-US"/>
        </w:rPr>
      </w:pPr>
      <w:r>
        <w:rPr>
          <w:lang w:val="en-US"/>
        </w:rPr>
        <w:t xml:space="preserve">Don’t use: </w:t>
      </w:r>
      <w:r>
        <w:rPr>
          <w:lang w:val="en-US"/>
        </w:rPr>
        <w:br/>
      </w:r>
      <w:r w:rsidRPr="00541DC4">
        <w:rPr>
          <w:lang w:val="en-US"/>
        </w:rPr>
        <w:t>$$</w:t>
      </w:r>
      <w:r>
        <w:rPr>
          <w:lang w:val="en-US"/>
        </w:rPr>
        <w:br/>
      </w:r>
      <w:r w:rsidRPr="00541DC4">
        <w:rPr>
          <w:lang w:val="en-US"/>
        </w:rPr>
        <w:t>\begin{align*}</w:t>
      </w:r>
    </w:p>
    <w:p w14:paraId="510901C8" w14:textId="77777777" w:rsidR="00F44EEB" w:rsidRDefault="00F44EEB" w:rsidP="00F44EEB">
      <w:pPr>
        <w:rPr>
          <w:lang w:val="en-US"/>
        </w:rPr>
      </w:pPr>
      <w:r>
        <w:rPr>
          <w:lang w:val="en-US"/>
        </w:rPr>
        <w:t xml:space="preserve">Only use: </w:t>
      </w:r>
    </w:p>
    <w:p w14:paraId="6196497E" w14:textId="77777777" w:rsidR="00F44EEB" w:rsidRDefault="00F44EEB" w:rsidP="00F44EEB">
      <w:pPr>
        <w:rPr>
          <w:lang w:val="en-US"/>
        </w:rPr>
      </w:pPr>
      <w:r w:rsidRPr="00541DC4">
        <w:rPr>
          <w:lang w:val="en-US"/>
        </w:rPr>
        <w:t>\</w:t>
      </w:r>
      <w:proofErr w:type="gramStart"/>
      <w:r w:rsidRPr="00541DC4">
        <w:rPr>
          <w:lang w:val="en-US"/>
        </w:rPr>
        <w:t>begin</w:t>
      </w:r>
      <w:proofErr w:type="gramEnd"/>
      <w:r w:rsidRPr="00541DC4">
        <w:rPr>
          <w:lang w:val="en-US"/>
        </w:rPr>
        <w:t>{align*}</w:t>
      </w:r>
    </w:p>
    <w:p w14:paraId="6B0960F6" w14:textId="77777777" w:rsidR="000334DC" w:rsidRDefault="000334DC" w:rsidP="00F44EEB">
      <w:pPr>
        <w:rPr>
          <w:lang w:val="en-US"/>
        </w:rPr>
      </w:pPr>
    </w:p>
    <w:p w14:paraId="5D8E5FEE" w14:textId="77777777" w:rsidR="00F44EEB" w:rsidRDefault="00F44EEB" w:rsidP="00F44EEB">
      <w:pPr>
        <w:pStyle w:val="Overskrift3"/>
        <w:rPr>
          <w:lang w:val="en-US"/>
        </w:rPr>
      </w:pPr>
      <w:r>
        <w:rPr>
          <w:lang w:val="en-US"/>
        </w:rPr>
        <w:t xml:space="preserve">Underbrace in two lines: </w:t>
      </w:r>
    </w:p>
    <w:p w14:paraId="3A0322A6" w14:textId="77777777" w:rsidR="00F44EEB" w:rsidRPr="00F44EEB" w:rsidRDefault="00F44EEB" w:rsidP="00F44EEB">
      <w:pPr>
        <w:rPr>
          <w:lang w:val="en-US"/>
        </w:rPr>
      </w:pPr>
      <w:r>
        <w:rPr>
          <w:lang w:val="en-US"/>
        </w:rPr>
        <w:t>Simple new line works in notebook not in jupyterbook/</w:t>
      </w:r>
      <w:proofErr w:type="gramStart"/>
      <w:r>
        <w:rPr>
          <w:lang w:val="en-US"/>
        </w:rPr>
        <w:t>latex</w:t>
      </w:r>
      <w:proofErr w:type="gramEnd"/>
    </w:p>
    <w:p w14:paraId="25551771" w14:textId="77777777" w:rsidR="00F44EEB" w:rsidRDefault="00F44EEB" w:rsidP="00F44EEB">
      <w:pPr>
        <w:rPr>
          <w:lang w:val="en-US"/>
        </w:rPr>
      </w:pPr>
      <w:r>
        <w:rPr>
          <w:lang w:val="en-US"/>
        </w:rPr>
        <w:t xml:space="preserve">To have two lines in underbrace use: </w:t>
      </w:r>
    </w:p>
    <w:p w14:paraId="4C711B6C" w14:textId="77777777" w:rsidR="00F44EEB" w:rsidRDefault="00F44EEB" w:rsidP="00F44EEB">
      <w:pPr>
        <w:rPr>
          <w:lang w:val="en-US"/>
        </w:rPr>
      </w:pPr>
      <w:r w:rsidRPr="00F44EEB">
        <w:rPr>
          <w:lang w:val="en-US"/>
        </w:rPr>
        <w:t>\underbrace{y\_X_</w:t>
      </w:r>
      <w:proofErr w:type="gramStart"/>
      <w:r w:rsidRPr="00F44EEB">
        <w:rPr>
          <w:lang w:val="en-US"/>
        </w:rPr>
        <w:t>t}_</w:t>
      </w:r>
      <w:proofErr w:type="gramEnd"/>
      <w:r w:rsidRPr="00F44EEB">
        <w:rPr>
          <w:lang w:val="en-US"/>
        </w:rPr>
        <w:t>{\stackrel{\text{Exogenized}}{\text{value}}}</w:t>
      </w:r>
    </w:p>
    <w:p w14:paraId="2A35E21E" w14:textId="77777777" w:rsidR="00F44EEB" w:rsidRDefault="00F44EEB" w:rsidP="00F44EEB">
      <w:pPr>
        <w:rPr>
          <w:lang w:val="en-US"/>
        </w:rPr>
      </w:pPr>
      <w:r>
        <w:rPr>
          <w:lang w:val="en-US"/>
        </w:rPr>
        <w:t xml:space="preserve">Or to have text with same (but larger) font. (not used) </w:t>
      </w:r>
    </w:p>
    <w:p w14:paraId="7030513E" w14:textId="77777777" w:rsidR="00F44EEB" w:rsidRDefault="00F44EEB" w:rsidP="00F44EEB">
      <w:pPr>
        <w:rPr>
          <w:lang w:val="en-US"/>
        </w:rPr>
      </w:pPr>
      <w:r w:rsidRPr="00F44EEB">
        <w:rPr>
          <w:lang w:val="en-US"/>
        </w:rPr>
        <w:t>\underbrace{\biggl[\hat{\alpha} + \hat{\beta} X_t + y\_A_t\biggr</w:t>
      </w:r>
      <w:proofErr w:type="gramStart"/>
      <w:r w:rsidRPr="00F44EEB">
        <w:rPr>
          <w:lang w:val="en-US"/>
        </w:rPr>
        <w:t>]}_</w:t>
      </w:r>
      <w:proofErr w:type="gramEnd"/>
      <w:r w:rsidRPr="00F44EEB">
        <w:rPr>
          <w:lang w:val="en-US"/>
        </w:rPr>
        <w:t>{\begin{array}{c} \text{Econometric equation}\end{array}} + y\_D_t\cdot \underbrace{y\_X_t}_{\begin{array}{c} \text{Exogenized} \\ \text{value} \end{array}}</w:t>
      </w:r>
      <w:r>
        <w:rPr>
          <w:lang w:val="en-US"/>
        </w:rPr>
        <w:t xml:space="preserve"> </w:t>
      </w:r>
    </w:p>
    <w:p w14:paraId="278050F2" w14:textId="77777777" w:rsidR="00D76787" w:rsidRDefault="00D76787" w:rsidP="00F44EEB">
      <w:pPr>
        <w:rPr>
          <w:lang w:val="en-US"/>
        </w:rPr>
      </w:pPr>
    </w:p>
    <w:p w14:paraId="64EB6E59" w14:textId="77777777" w:rsidR="00D76787" w:rsidRDefault="00D76787" w:rsidP="00D76787">
      <w:pPr>
        <w:pStyle w:val="Overskrift2"/>
        <w:rPr>
          <w:lang w:val="en-US"/>
        </w:rPr>
      </w:pPr>
      <w:r>
        <w:rPr>
          <w:lang w:val="en-US"/>
        </w:rPr>
        <w:t>Other fixes</w:t>
      </w:r>
    </w:p>
    <w:p w14:paraId="36F53D83" w14:textId="77777777" w:rsidR="00D76787" w:rsidRPr="000334DC" w:rsidRDefault="00D76787" w:rsidP="00D76787">
      <w:pPr>
        <w:rPr>
          <w:lang w:val="en-US"/>
        </w:rPr>
      </w:pPr>
      <w:r>
        <w:rPr>
          <w:lang w:val="en-US"/>
        </w:rPr>
        <w:t xml:space="preserve">Execution failure: In </w:t>
      </w:r>
      <w:r w:rsidRPr="000334DC">
        <w:rPr>
          <w:lang w:val="en-US"/>
        </w:rPr>
        <w:t>MoreComplexScenarios</w:t>
      </w:r>
      <w:r>
        <w:rPr>
          <w:lang w:val="en-US"/>
        </w:rPr>
        <w:t xml:space="preserve"> mixup of bline and baseline, </w:t>
      </w:r>
      <w:r w:rsidRPr="0050767F">
        <w:rPr>
          <w:highlight w:val="green"/>
          <w:lang w:val="en-US"/>
          <w:rPrChange w:id="138" w:author="ib Han" w:date="2024-03-06T16:01:00Z">
            <w:rPr>
              <w:lang w:val="en-US"/>
            </w:rPr>
          </w:rPrChange>
        </w:rPr>
        <w:t>fixed</w:t>
      </w:r>
      <w:r>
        <w:rPr>
          <w:lang w:val="en-US"/>
        </w:rPr>
        <w:t xml:space="preserve"> </w:t>
      </w:r>
    </w:p>
    <w:p w14:paraId="3138A3AA" w14:textId="1D5DB4D4" w:rsidR="00D76787" w:rsidRDefault="00D76787" w:rsidP="00F44EEB">
      <w:pPr>
        <w:rPr>
          <w:lang w:val="en-US"/>
        </w:rPr>
      </w:pPr>
      <w:r>
        <w:rPr>
          <w:lang w:val="en-US"/>
        </w:rPr>
        <w:t xml:space="preserve">Execution failure: in </w:t>
      </w:r>
      <w:proofErr w:type="gramStart"/>
      <w:r>
        <w:rPr>
          <w:lang w:val="en-US"/>
        </w:rPr>
        <w:t>eigenvalues ,</w:t>
      </w:r>
      <w:proofErr w:type="gramEnd"/>
      <w:r>
        <w:rPr>
          <w:lang w:val="en-US"/>
        </w:rPr>
        <w:t xml:space="preserve"> wrong call of </w:t>
      </w:r>
      <w:r w:rsidRPr="00D76787">
        <w:rPr>
          <w:lang w:val="en-US"/>
        </w:rPr>
        <w:t>eigplot_all</w:t>
      </w:r>
      <w:r w:rsidRPr="0050767F">
        <w:rPr>
          <w:highlight w:val="green"/>
          <w:lang w:val="en-US"/>
          <w:rPrChange w:id="139" w:author="ib Han" w:date="2024-03-06T16:02:00Z">
            <w:rPr>
              <w:lang w:val="en-US"/>
            </w:rPr>
          </w:rPrChange>
        </w:rPr>
        <w:t xml:space="preserve">, </w:t>
      </w:r>
      <w:del w:id="140" w:author="ib Han" w:date="2024-03-06T16:01:00Z">
        <w:r w:rsidRPr="0050767F" w:rsidDel="0050767F">
          <w:rPr>
            <w:highlight w:val="green"/>
            <w:lang w:val="en-US"/>
            <w:rPrChange w:id="141" w:author="ib Han" w:date="2024-03-06T16:02:00Z">
              <w:rPr>
                <w:lang w:val="en-US"/>
              </w:rPr>
            </w:rPrChange>
          </w:rPr>
          <w:delText xml:space="preserve">fixed </w:delText>
        </w:r>
      </w:del>
      <w:ins w:id="142" w:author="ib Han" w:date="2024-03-06T16:01:00Z">
        <w:r w:rsidR="0050767F" w:rsidRPr="0050767F">
          <w:rPr>
            <w:highlight w:val="green"/>
            <w:lang w:val="en-US"/>
            <w:rPrChange w:id="143" w:author="ib Han" w:date="2024-03-06T16:02:00Z">
              <w:rPr>
                <w:lang w:val="en-US"/>
              </w:rPr>
            </w:rPrChange>
          </w:rPr>
          <w:t>n</w:t>
        </w:r>
      </w:ins>
      <w:ins w:id="144" w:author="ib Han" w:date="2024-03-06T16:02:00Z">
        <w:r w:rsidR="0050767F" w:rsidRPr="0050767F">
          <w:rPr>
            <w:highlight w:val="green"/>
            <w:lang w:val="en-US"/>
            <w:rPrChange w:id="145" w:author="ib Han" w:date="2024-03-06T16:02:00Z">
              <w:rPr>
                <w:lang w:val="en-US"/>
              </w:rPr>
            </w:rPrChange>
          </w:rPr>
          <w:t>ot relevant anymore</w:t>
        </w:r>
        <w:r w:rsidR="0050767F">
          <w:rPr>
            <w:lang w:val="en-US"/>
          </w:rPr>
          <w:t xml:space="preserve"> </w:t>
        </w:r>
      </w:ins>
    </w:p>
    <w:p w14:paraId="08A9A825" w14:textId="77777777" w:rsidR="00F44EEB" w:rsidRDefault="00F44EEB" w:rsidP="00F44EEB">
      <w:pPr>
        <w:rPr>
          <w:lang w:val="en-US"/>
        </w:rPr>
      </w:pPr>
    </w:p>
    <w:p w14:paraId="288C5E62" w14:textId="77777777" w:rsidR="00F44EEB" w:rsidRDefault="00F44EEB" w:rsidP="00B05FD4">
      <w:pPr>
        <w:rPr>
          <w:lang w:val="en-US"/>
        </w:rPr>
      </w:pPr>
    </w:p>
    <w:p w14:paraId="19E1DDC3" w14:textId="09054282" w:rsidR="00DB0440" w:rsidRDefault="00DB0440" w:rsidP="00B05FD4">
      <w:pPr>
        <w:rPr>
          <w:lang w:val="en-US"/>
        </w:rPr>
      </w:pPr>
    </w:p>
    <w:sectPr w:rsidR="00DB0440" w:rsidSect="00E57E5E">
      <w:pgSz w:w="16838" w:h="11906" w:orient="landscape"/>
      <w:pgMar w:top="1134"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D82924"/>
    <w:multiLevelType w:val="hybridMultilevel"/>
    <w:tmpl w:val="77B4BA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90356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Burns">
    <w15:presenceInfo w15:providerId="AD" w15:userId="S::aburns@worldbank.org::5d3760c7-8747-488b-b41d-2e9ff7c810c8"/>
  </w15:person>
  <w15:person w15:author="ib Han">
    <w15:presenceInfo w15:providerId="Windows Live" w15:userId="fdff96dceeaa16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30B"/>
    <w:rsid w:val="000209C2"/>
    <w:rsid w:val="000334DC"/>
    <w:rsid w:val="000546F1"/>
    <w:rsid w:val="0005566B"/>
    <w:rsid w:val="00075259"/>
    <w:rsid w:val="000B1B33"/>
    <w:rsid w:val="000E5616"/>
    <w:rsid w:val="001055BA"/>
    <w:rsid w:val="00112920"/>
    <w:rsid w:val="00154CEC"/>
    <w:rsid w:val="00187EC2"/>
    <w:rsid w:val="001B7164"/>
    <w:rsid w:val="001F0A67"/>
    <w:rsid w:val="001F6334"/>
    <w:rsid w:val="00223BFE"/>
    <w:rsid w:val="002504BF"/>
    <w:rsid w:val="0025487D"/>
    <w:rsid w:val="0030132B"/>
    <w:rsid w:val="0032572B"/>
    <w:rsid w:val="00340A91"/>
    <w:rsid w:val="003C1EB1"/>
    <w:rsid w:val="003C30AD"/>
    <w:rsid w:val="00401786"/>
    <w:rsid w:val="004707DF"/>
    <w:rsid w:val="004A56B5"/>
    <w:rsid w:val="004E730B"/>
    <w:rsid w:val="0050144C"/>
    <w:rsid w:val="0050767F"/>
    <w:rsid w:val="00541DC4"/>
    <w:rsid w:val="005534D9"/>
    <w:rsid w:val="00601D5B"/>
    <w:rsid w:val="006D6692"/>
    <w:rsid w:val="00701E8B"/>
    <w:rsid w:val="0071388E"/>
    <w:rsid w:val="007B0659"/>
    <w:rsid w:val="007B376D"/>
    <w:rsid w:val="007F4CDF"/>
    <w:rsid w:val="00834DB0"/>
    <w:rsid w:val="0086272E"/>
    <w:rsid w:val="00892987"/>
    <w:rsid w:val="008A784F"/>
    <w:rsid w:val="008F2513"/>
    <w:rsid w:val="009063A6"/>
    <w:rsid w:val="00923773"/>
    <w:rsid w:val="0092474F"/>
    <w:rsid w:val="00946433"/>
    <w:rsid w:val="00956161"/>
    <w:rsid w:val="009E21FA"/>
    <w:rsid w:val="00A5174C"/>
    <w:rsid w:val="00A621EE"/>
    <w:rsid w:val="00B05FD4"/>
    <w:rsid w:val="00B1568F"/>
    <w:rsid w:val="00B92732"/>
    <w:rsid w:val="00BA6918"/>
    <w:rsid w:val="00BB766E"/>
    <w:rsid w:val="00BF76F3"/>
    <w:rsid w:val="00C0708B"/>
    <w:rsid w:val="00C46578"/>
    <w:rsid w:val="00C9371F"/>
    <w:rsid w:val="00CE77B1"/>
    <w:rsid w:val="00D10370"/>
    <w:rsid w:val="00D1509C"/>
    <w:rsid w:val="00D44A5C"/>
    <w:rsid w:val="00D61B3D"/>
    <w:rsid w:val="00D76787"/>
    <w:rsid w:val="00DB0440"/>
    <w:rsid w:val="00DE7D56"/>
    <w:rsid w:val="00E32F17"/>
    <w:rsid w:val="00E57E5E"/>
    <w:rsid w:val="00EC1E77"/>
    <w:rsid w:val="00F102A0"/>
    <w:rsid w:val="00F44EEB"/>
    <w:rsid w:val="00FA18A1"/>
    <w:rsid w:val="00FB439F"/>
    <w:rsid w:val="00FE36F9"/>
    <w:rsid w:val="00FE3A45"/>
    <w:rsid w:val="00FF1209"/>
    <w:rsid w:val="00FF5F7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B40F1"/>
  <w15:docId w15:val="{6287155D-5F93-465A-8D04-53A1E1724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E7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E7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F44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4E73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4E730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4E730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E730B"/>
    <w:rPr>
      <w:rFonts w:asciiTheme="majorHAnsi" w:eastAsiaTheme="majorEastAsia" w:hAnsiTheme="majorHAnsi" w:cstheme="majorBidi"/>
      <w:color w:val="2F5496" w:themeColor="accent1" w:themeShade="BF"/>
      <w:sz w:val="32"/>
      <w:szCs w:val="32"/>
    </w:rPr>
  </w:style>
  <w:style w:type="table" w:styleId="Tabel-Gitter">
    <w:name w:val="Table Grid"/>
    <w:basedOn w:val="Tabel-Normal"/>
    <w:uiPriority w:val="39"/>
    <w:rsid w:val="00B05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F44EEB"/>
    <w:rPr>
      <w:rFonts w:asciiTheme="majorHAnsi" w:eastAsiaTheme="majorEastAsia" w:hAnsiTheme="majorHAnsi" w:cstheme="majorBidi"/>
      <w:color w:val="1F3763" w:themeColor="accent1" w:themeShade="7F"/>
      <w:sz w:val="24"/>
      <w:szCs w:val="24"/>
    </w:rPr>
  </w:style>
  <w:style w:type="paragraph" w:styleId="Korrektur">
    <w:name w:val="Revision"/>
    <w:hidden/>
    <w:uiPriority w:val="99"/>
    <w:semiHidden/>
    <w:rsid w:val="000546F1"/>
    <w:pPr>
      <w:spacing w:after="0" w:line="240" w:lineRule="auto"/>
    </w:pPr>
  </w:style>
  <w:style w:type="paragraph" w:styleId="Listeafsnit">
    <w:name w:val="List Paragraph"/>
    <w:basedOn w:val="Normal"/>
    <w:uiPriority w:val="34"/>
    <w:qFormat/>
    <w:rsid w:val="000E56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5</Pages>
  <Words>834</Words>
  <Characters>5092</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 Han</dc:creator>
  <cp:keywords/>
  <dc:description/>
  <cp:lastModifiedBy>ib Han</cp:lastModifiedBy>
  <cp:revision>6</cp:revision>
  <dcterms:created xsi:type="dcterms:W3CDTF">2024-03-06T12:44:00Z</dcterms:created>
  <dcterms:modified xsi:type="dcterms:W3CDTF">2024-03-11T17:00:00Z</dcterms:modified>
</cp:coreProperties>
</file>